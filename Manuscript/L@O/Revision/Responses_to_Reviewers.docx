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both"/>
        <w:rPr>
          <w:rFonts w:ascii="Times New Roman" w:cs="Times New Roman" w:hAnsi="Times New Roman" w:eastAsia="Times New Roman"/>
        </w:rPr>
      </w:pPr>
      <w:r>
        <w:rPr>
          <w:rFonts w:ascii="Times New Roman" w:hAnsi="Times New Roman"/>
          <w:rtl w:val="0"/>
          <w:lang w:val="en-US"/>
        </w:rPr>
        <w:t>On behalf of all the authors of this paper, we would like to express our sincere gratitude to the two Editors, Ilana Berman-Frank and Elisa Schaum, and two Reviewers for their efforts reviewing and improving this manuscript.</w:t>
      </w:r>
    </w:p>
    <w:p>
      <w:pPr>
        <w:pStyle w:val="Body"/>
        <w:spacing w:after="0"/>
        <w:jc w:val="both"/>
        <w:rPr>
          <w:rFonts w:ascii="Times New Roman" w:cs="Times New Roman" w:hAnsi="Times New Roman" w:eastAsia="Times New Roman"/>
          <w:b w:val="1"/>
          <w:bCs w:val="1"/>
        </w:rPr>
      </w:pPr>
    </w:p>
    <w:p>
      <w:pPr>
        <w:pStyle w:val="Body"/>
        <w:spacing w:after="0"/>
        <w:jc w:val="both"/>
        <w:rPr>
          <w:rFonts w:ascii="Times New Roman" w:cs="Times New Roman" w:hAnsi="Times New Roman" w:eastAsia="Times New Roman"/>
          <w:b w:val="1"/>
          <w:bCs w:val="1"/>
        </w:rPr>
      </w:pPr>
      <w:r>
        <w:rPr>
          <w:rFonts w:ascii="Times New Roman" w:hAnsi="Times New Roman"/>
          <w:b w:val="1"/>
          <w:bCs w:val="1"/>
          <w:rtl w:val="0"/>
          <w:lang w:val="en-US"/>
        </w:rPr>
        <w:t>COMMENTS TO THE AUTHORS</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rFonts w:ascii="Times New Roman" w:cs="Times New Roman" w:hAnsi="Times New Roman" w:eastAsia="Times New Roman"/>
        </w:rPr>
      </w:pPr>
      <w:r>
        <w:rPr>
          <w:rFonts w:ascii="Times New Roman" w:hAnsi="Times New Roman"/>
          <w:rtl w:val="0"/>
          <w:lang w:val="it-IT"/>
        </w:rPr>
        <w:t>Associate Editor:</w:t>
      </w:r>
    </w:p>
    <w:p>
      <w:pPr>
        <w:pStyle w:val="Body"/>
        <w:spacing w:after="0"/>
        <w:jc w:val="both"/>
        <w:rPr>
          <w:rFonts w:ascii="Times New Roman" w:cs="Times New Roman" w:hAnsi="Times New Roman" w:eastAsia="Times New Roman"/>
        </w:rPr>
      </w:pPr>
      <w:r>
        <w:rPr>
          <w:rFonts w:ascii="Times New Roman" w:hAnsi="Times New Roman"/>
          <w:rtl w:val="0"/>
        </w:rPr>
        <w:t>Deputy Editor: 1</w:t>
      </w:r>
    </w:p>
    <w:p>
      <w:pPr>
        <w:pStyle w:val="Body"/>
        <w:spacing w:after="0"/>
        <w:jc w:val="both"/>
        <w:rPr>
          <w:rFonts w:ascii="Times New Roman" w:cs="Times New Roman" w:hAnsi="Times New Roman" w:eastAsia="Times New Roman"/>
        </w:rPr>
      </w:pPr>
      <w:r>
        <w:rPr>
          <w:rFonts w:ascii="Times New Roman" w:hAnsi="Times New Roman"/>
          <w:rtl w:val="0"/>
          <w:lang w:val="en-US"/>
        </w:rPr>
        <w:t>Comments to the Authors:</w:t>
      </w:r>
    </w:p>
    <w:p>
      <w:pPr>
        <w:pStyle w:val="Body"/>
        <w:spacing w:after="0"/>
        <w:jc w:val="both"/>
        <w:rPr>
          <w:rFonts w:ascii="Times New Roman" w:cs="Times New Roman" w:hAnsi="Times New Roman" w:eastAsia="Times New Roman"/>
        </w:rPr>
      </w:pPr>
      <w:r>
        <w:rPr>
          <w:rFonts w:ascii="Times New Roman" w:hAnsi="Times New Roman"/>
          <w:rtl w:val="0"/>
          <w:lang w:val="en-US"/>
        </w:rPr>
        <w:t>Dear authors,</w:t>
      </w:r>
    </w:p>
    <w:p>
      <w:pPr>
        <w:pStyle w:val="Body"/>
        <w:spacing w:after="0"/>
        <w:jc w:val="both"/>
        <w:rPr>
          <w:rFonts w:ascii="Times New Roman" w:cs="Times New Roman" w:hAnsi="Times New Roman" w:eastAsia="Times New Roman"/>
        </w:rPr>
      </w:pPr>
      <w:r>
        <w:rPr>
          <w:rFonts w:ascii="Times New Roman" w:hAnsi="Times New Roman"/>
          <w:rtl w:val="0"/>
          <w:lang w:val="en-US"/>
        </w:rPr>
        <w:t>your manuscript has been assessed by two expert reviewers and the editorial panel. All agree that this is an interesting, well written manuscript. Both reviewers have been very thorough and as a result, there are now a fair few points to address during the revision process.</w:t>
      </w:r>
    </w:p>
    <w:p>
      <w:pPr>
        <w:pStyle w:val="Body"/>
        <w:spacing w:after="0"/>
        <w:jc w:val="both"/>
        <w:rPr>
          <w:rFonts w:ascii="Times New Roman" w:cs="Times New Roman" w:hAnsi="Times New Roman" w:eastAsia="Times New Roman"/>
        </w:rPr>
      </w:pPr>
      <w:bookmarkStart w:name="_Hlk171677944" w:id="0"/>
      <w:r>
        <w:rPr>
          <w:rFonts w:ascii="Times New Roman" w:hAnsi="Times New Roman"/>
          <w:rtl w:val="0"/>
          <w:lang w:val="en-US"/>
        </w:rPr>
        <w:t>Additionally, I was wondering whether a more process-based title might work better, e.g. a title highlighting the differences between PhycoCyanin and PhycoErythrin-rich picocyanobacteria more explicitly.</w:t>
      </w:r>
      <w:bookmarkEnd w:id="0"/>
    </w:p>
    <w:p>
      <w:pPr>
        <w:pStyle w:val="Body"/>
        <w:spacing w:after="0"/>
        <w:jc w:val="both"/>
        <w:rPr>
          <w:rFonts w:ascii="Times New Roman" w:cs="Times New Roman" w:hAnsi="Times New Roman" w:eastAsia="Times New Roman"/>
          <w:outline w:val="0"/>
          <w:color w:val="77206d"/>
          <w:u w:color="77206d"/>
          <w14:textFill>
            <w14:solidFill>
              <w14:srgbClr w14:val="77206D"/>
            </w14:solidFill>
          </w14:textFill>
        </w:rPr>
      </w:pPr>
      <w:r>
        <w:rPr>
          <w:rFonts w:ascii="Times New Roman" w:hAnsi="Times New Roman"/>
          <w:outline w:val="0"/>
          <w:color w:val="77206d"/>
          <w:u w:color="77206d"/>
          <w:rtl w:val="0"/>
          <w:lang w:val="en-US"/>
          <w14:textFill>
            <w14:solidFill>
              <w14:srgbClr w14:val="77206D"/>
            </w14:solidFill>
          </w14:textFill>
        </w:rPr>
        <w:t xml:space="preserve">Response: </w:t>
      </w:r>
      <w:r>
        <w:rPr>
          <w:rFonts w:ascii="Times New Roman" w:hAnsi="Times New Roman"/>
          <w:outline w:val="0"/>
          <w:color w:val="77206d"/>
          <w:u w:color="77206d"/>
          <w:rtl w:val="0"/>
          <w:lang w:val="en-US"/>
          <w14:textFill>
            <w14:solidFill>
              <w14:srgbClr w14:val="77206D"/>
            </w14:solidFill>
          </w14:textFill>
        </w:rPr>
        <w:t xml:space="preserve">Thank you for these positive statements. We </w:t>
      </w:r>
      <w:del w:id="1" w:date="2024-07-13T09:17:24Z" w:author="Douglas Campbell">
        <w:r>
          <w:rPr>
            <w:rFonts w:ascii="Times New Roman" w:hAnsi="Times New Roman"/>
            <w:outline w:val="0"/>
            <w:color w:val="77206d"/>
            <w:u w:color="77206d"/>
            <w:rtl w:val="0"/>
            <w:lang w:val="en-US"/>
            <w14:textFill>
              <w14:solidFill>
                <w14:srgbClr w14:val="77206D"/>
              </w14:solidFill>
            </w14:textFill>
          </w:rPr>
          <w:delText xml:space="preserve">would like to assure you that we </w:delText>
        </w:r>
      </w:del>
      <w:r>
        <w:rPr>
          <w:rFonts w:ascii="Times New Roman" w:hAnsi="Times New Roman"/>
          <w:outline w:val="0"/>
          <w:color w:val="77206d"/>
          <w:u w:color="77206d"/>
          <w:rtl w:val="0"/>
          <w:lang w:val="en-US"/>
          <w14:textFill>
            <w14:solidFill>
              <w14:srgbClr w14:val="77206D"/>
            </w14:solidFill>
          </w14:textFill>
        </w:rPr>
        <w:t>have addressed all comments</w:t>
      </w:r>
      <w:del w:id="2" w:date="2024-07-13T09:17:44Z" w:author="Douglas Campbell">
        <w:r>
          <w:rPr>
            <w:rFonts w:ascii="Times New Roman" w:hAnsi="Times New Roman"/>
            <w:outline w:val="0"/>
            <w:color w:val="77206d"/>
            <w:u w:color="77206d"/>
            <w:rtl w:val="0"/>
            <w:lang w:val="en-US"/>
            <w14:textFill>
              <w14:solidFill>
                <w14:srgbClr w14:val="77206D"/>
              </w14:solidFill>
            </w14:textFill>
          </w:rPr>
          <w:delText xml:space="preserve">. We also </w:delText>
        </w:r>
      </w:del>
      <w:ins w:id="3" w:date="2024-07-13T09:17:47Z" w:author="Douglas Campbell">
        <w:r>
          <w:rPr>
            <w:rFonts w:ascii="Times New Roman" w:hAnsi="Times New Roman"/>
            <w:outline w:val="0"/>
            <w:color w:val="77206d"/>
            <w:u w:color="77206d"/>
            <w:rtl w:val="0"/>
            <w:lang w:val="en-US"/>
            <w14:textFill>
              <w14:solidFill>
                <w14:srgbClr w14:val="77206D"/>
              </w14:solidFill>
            </w14:textFill>
          </w:rPr>
          <w:t xml:space="preserve">, and </w:t>
        </w:r>
      </w:ins>
      <w:r>
        <w:rPr>
          <w:rFonts w:ascii="Times New Roman" w:hAnsi="Times New Roman"/>
          <w:outline w:val="0"/>
          <w:color w:val="77206d"/>
          <w:u w:color="77206d"/>
          <w:rtl w:val="0"/>
          <w:lang w:val="en-US"/>
          <w14:textFill>
            <w14:solidFill>
              <w14:srgbClr w14:val="77206D"/>
            </w14:solidFill>
          </w14:textFill>
        </w:rPr>
        <w:t>propose</w:t>
      </w:r>
      <w:del w:id="4" w:date="2024-07-13T09:17:40Z" w:author="Douglas Campbell">
        <w:r>
          <w:rPr>
            <w:rFonts w:ascii="Times New Roman" w:hAnsi="Times New Roman"/>
            <w:outline w:val="0"/>
            <w:color w:val="77206d"/>
            <w:u w:color="77206d"/>
            <w:rtl w:val="0"/>
            <w:lang w:val="en-US"/>
            <w14:textFill>
              <w14:solidFill>
                <w14:srgbClr w14:val="77206D"/>
              </w14:solidFill>
            </w14:textFill>
          </w:rPr>
          <w:delText>d</w:delText>
        </w:r>
      </w:del>
      <w:r>
        <w:rPr>
          <w:rFonts w:ascii="Times New Roman" w:hAnsi="Times New Roman"/>
          <w:outline w:val="0"/>
          <w:color w:val="77206d"/>
          <w:u w:color="77206d"/>
          <w:rtl w:val="0"/>
          <w:lang w:val="en-US"/>
          <w14:textFill>
            <w14:solidFill>
              <w14:srgbClr w14:val="77206D"/>
            </w14:solidFill>
          </w14:textFill>
        </w:rPr>
        <w:t xml:space="preserve"> a new title. We hope that this new version of the manuscript will be satisfactory.</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rtl w:val="0"/>
          <w:lang w:val="it-IT"/>
        </w:rPr>
        <w:t>Associate Editor: 2</w:t>
      </w:r>
    </w:p>
    <w:p>
      <w:pPr>
        <w:pStyle w:val="Body"/>
        <w:spacing w:after="0"/>
        <w:jc w:val="both"/>
        <w:rPr>
          <w:rFonts w:ascii="Times New Roman" w:cs="Times New Roman" w:hAnsi="Times New Roman" w:eastAsia="Times New Roman"/>
        </w:rPr>
      </w:pPr>
      <w:r>
        <w:rPr>
          <w:rFonts w:ascii="Times New Roman" w:hAnsi="Times New Roman"/>
          <w:rtl w:val="0"/>
          <w:lang w:val="en-US"/>
        </w:rPr>
        <w:t>Comments to the Authors:</w:t>
      </w:r>
    </w:p>
    <w:p>
      <w:pPr>
        <w:pStyle w:val="Body"/>
        <w:spacing w:after="0"/>
        <w:jc w:val="both"/>
        <w:rPr>
          <w:rFonts w:ascii="Times New Roman" w:cs="Times New Roman" w:hAnsi="Times New Roman" w:eastAsia="Times New Roman"/>
        </w:rPr>
      </w:pPr>
      <w:r>
        <w:rPr>
          <w:rFonts w:ascii="Times New Roman" w:hAnsi="Times New Roman"/>
          <w:rtl w:val="0"/>
          <w:lang w:val="en-US"/>
        </w:rPr>
        <w:t>The manuscript has been reviewed by two experts in the field who have both agreed that this is an important manuscript with novel information.  Prior to acceptance, the reviewers have raised several issues that should be addressed that will help improve and clarify different parts of the manuscript. Please see the detailed reviews and revise accordingly, or provide explanations if no revision is made.</w:t>
      </w:r>
    </w:p>
    <w:p>
      <w:pPr>
        <w:pStyle w:val="Body"/>
        <w:spacing w:after="0"/>
        <w:jc w:val="both"/>
        <w:rPr>
          <w:rFonts w:ascii="Times New Roman" w:cs="Times New Roman" w:hAnsi="Times New Roman" w:eastAsia="Times New Roman"/>
          <w:outline w:val="0"/>
          <w:color w:val="77206d"/>
          <w:u w:color="77206d"/>
          <w14:textFill>
            <w14:solidFill>
              <w14:srgbClr w14:val="77206D"/>
            </w14:solidFill>
          </w14:textFill>
        </w:rPr>
      </w:pPr>
      <w:r>
        <w:rPr>
          <w:rFonts w:ascii="Times New Roman" w:hAnsi="Times New Roman"/>
          <w:outline w:val="0"/>
          <w:color w:val="77206d"/>
          <w:u w:color="77206d"/>
          <w:rtl w:val="0"/>
          <w:lang w:val="en-US"/>
          <w14:textFill>
            <w14:solidFill>
              <w14:srgbClr w14:val="77206D"/>
            </w14:solidFill>
          </w14:textFill>
        </w:rPr>
        <w:t xml:space="preserve">Response: </w:t>
      </w:r>
      <w:del w:id="5" w:date="2024-07-13T09:18:05Z" w:author="Douglas Campbell">
        <w:r>
          <w:rPr>
            <w:rFonts w:ascii="Times New Roman" w:hAnsi="Times New Roman"/>
            <w:outline w:val="0"/>
            <w:color w:val="77206d"/>
            <w:u w:color="77206d"/>
            <w:rtl w:val="0"/>
            <w:lang w:val="en-US"/>
            <w14:textFill>
              <w14:solidFill>
                <w14:srgbClr w14:val="77206D"/>
              </w14:solidFill>
            </w14:textFill>
          </w:rPr>
          <w:delText>Thank you for</w:delText>
        </w:r>
      </w:del>
      <w:ins w:id="6" w:date="2024-07-13T09:18:07Z" w:author="Douglas Campbell">
        <w:r>
          <w:rPr>
            <w:rFonts w:ascii="Times New Roman" w:hAnsi="Times New Roman"/>
            <w:outline w:val="0"/>
            <w:color w:val="77206d"/>
            <w:u w:color="77206d"/>
            <w:rtl w:val="0"/>
            <w:lang w:val="en-US"/>
            <w14:textFill>
              <w14:solidFill>
                <w14:srgbClr w14:val="77206D"/>
              </w14:solidFill>
            </w14:textFill>
          </w:rPr>
          <w:t>We appreciate</w:t>
        </w:r>
      </w:ins>
      <w:r>
        <w:rPr>
          <w:rFonts w:ascii="Times New Roman" w:hAnsi="Times New Roman"/>
          <w:outline w:val="0"/>
          <w:color w:val="77206d"/>
          <w:u w:color="77206d"/>
          <w:rtl w:val="0"/>
          <w:lang w:val="en-US"/>
          <w14:textFill>
            <w14:solidFill>
              <w14:srgbClr w14:val="77206D"/>
            </w14:solidFill>
          </w14:textFill>
        </w:rPr>
        <w:t xml:space="preserve"> these positive comments</w:t>
      </w:r>
      <w:del w:id="7" w:date="2024-07-13T09:18:10Z" w:author="Douglas Campbell">
        <w:r>
          <w:rPr>
            <w:rFonts w:ascii="Times New Roman" w:hAnsi="Times New Roman"/>
            <w:outline w:val="0"/>
            <w:color w:val="77206d"/>
            <w:u w:color="77206d"/>
            <w:rtl w:val="0"/>
            <w:lang w:val="en-US"/>
            <w14:textFill>
              <w14:solidFill>
                <w14:srgbClr w14:val="77206D"/>
              </w14:solidFill>
            </w14:textFill>
          </w:rPr>
          <w:delText>, we really appreciate it.</w:delText>
        </w:r>
      </w:del>
      <w:r>
        <w:rPr>
          <w:rFonts w:ascii="Times New Roman" w:hAnsi="Times New Roman"/>
          <w:outline w:val="0"/>
          <w:color w:val="77206d"/>
          <w:u w:color="77206d"/>
          <w:rtl w:val="0"/>
          <w:lang w:val="en-US"/>
          <w14:textFill>
            <w14:solidFill>
              <w14:srgbClr w14:val="77206D"/>
            </w14:solidFill>
          </w14:textFill>
        </w:rPr>
        <w:t xml:space="preserve"> We </w:t>
      </w:r>
      <w:del w:id="8" w:date="2024-07-13T09:18:15Z" w:author="Douglas Campbell">
        <w:r>
          <w:rPr>
            <w:rFonts w:ascii="Times New Roman" w:hAnsi="Times New Roman"/>
            <w:outline w:val="0"/>
            <w:color w:val="77206d"/>
            <w:u w:color="77206d"/>
            <w:rtl w:val="0"/>
            <w:lang w:val="en-US"/>
            <w14:textFill>
              <w14:solidFill>
                <w14:srgbClr w14:val="77206D"/>
              </w14:solidFill>
            </w14:textFill>
          </w:rPr>
          <w:delText xml:space="preserve">would like to assure you that we </w:delText>
        </w:r>
      </w:del>
      <w:r>
        <w:rPr>
          <w:rFonts w:ascii="Times New Roman" w:hAnsi="Times New Roman"/>
          <w:outline w:val="0"/>
          <w:color w:val="77206d"/>
          <w:u w:color="77206d"/>
          <w:rtl w:val="0"/>
          <w:lang w:val="en-US"/>
          <w14:textFill>
            <w14:solidFill>
              <w14:srgbClr w14:val="77206D"/>
            </w14:solidFill>
          </w14:textFill>
        </w:rPr>
        <w:t>have treated all comments with due attention. We hope that this new version of the manuscript will be satisfactory.</w:t>
      </w:r>
    </w:p>
    <w:p>
      <w:pPr>
        <w:pStyle w:val="Body"/>
        <w:pBdr>
          <w:top w:val="nil"/>
          <w:left w:val="nil"/>
          <w:bottom w:val="single" w:color="000000" w:sz="6" w:space="0" w:shadow="0" w:frame="0"/>
          <w:right w:val="nil"/>
        </w:pBdr>
        <w:spacing w:after="0"/>
        <w:jc w:val="both"/>
        <w:rPr>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rFonts w:ascii="Times New Roman" w:cs="Times New Roman" w:hAnsi="Times New Roman" w:eastAsia="Times New Roman"/>
          <w:lang w:val="en-US"/>
        </w:rPr>
      </w:pP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rtl w:val="0"/>
          <w:lang w:val="en-US"/>
        </w:rPr>
        <w:t xml:space="preserve">We </w:t>
      </w:r>
      <w:del w:id="9" w:date="2024-07-13T09:18:22Z" w:author="Douglas Campbell">
        <w:r>
          <w:rPr>
            <w:rFonts w:ascii="Times New Roman" w:hAnsi="Times New Roman"/>
            <w:rtl w:val="0"/>
            <w:lang w:val="en-US"/>
          </w:rPr>
          <w:delText xml:space="preserve">would like to </w:delText>
        </w:r>
      </w:del>
      <w:r>
        <w:rPr>
          <w:rFonts w:ascii="Times New Roman" w:hAnsi="Times New Roman"/>
          <w:rtl w:val="0"/>
          <w:lang w:val="en-US"/>
        </w:rPr>
        <w:t xml:space="preserve">thank Reviewer 1 for </w:t>
      </w:r>
      <w:del w:id="10" w:date="2024-07-13T09:18:27Z" w:author="Douglas Campbell">
        <w:r>
          <w:rPr>
            <w:rFonts w:ascii="Times New Roman" w:hAnsi="Times New Roman"/>
            <w:rtl w:val="0"/>
            <w:lang w:val="en-US"/>
          </w:rPr>
          <w:delText xml:space="preserve">her/his </w:delText>
        </w:r>
      </w:del>
      <w:ins w:id="11" w:date="2024-07-13T09:18:28Z" w:author="Douglas Campbell">
        <w:r>
          <w:rPr>
            <w:rFonts w:ascii="Times New Roman" w:hAnsi="Times New Roman"/>
            <w:rtl w:val="0"/>
            <w:lang w:val="en-US"/>
          </w:rPr>
          <w:t xml:space="preserve">their </w:t>
        </w:r>
      </w:ins>
      <w:r>
        <w:rPr>
          <w:rFonts w:ascii="Times New Roman" w:hAnsi="Times New Roman"/>
          <w:rtl w:val="0"/>
          <w:lang w:val="en-US"/>
        </w:rPr>
        <w:t xml:space="preserve">time and </w:t>
      </w:r>
      <w:del w:id="12" w:date="2024-07-13T09:18:34Z" w:author="Douglas Campbell">
        <w:r>
          <w:rPr>
            <w:rFonts w:ascii="Times New Roman" w:hAnsi="Times New Roman"/>
            <w:rtl w:val="0"/>
            <w:lang w:val="en-US"/>
          </w:rPr>
          <w:delText xml:space="preserve">all </w:delText>
        </w:r>
      </w:del>
      <w:r>
        <w:rPr>
          <w:rFonts w:ascii="Times New Roman" w:hAnsi="Times New Roman"/>
          <w:rtl w:val="0"/>
          <w:lang w:val="en-US"/>
        </w:rPr>
        <w:t>valuable comments</w:t>
      </w:r>
      <w:del w:id="13" w:date="2024-07-13T09:18:46Z" w:author="Douglas Campbell">
        <w:r>
          <w:rPr>
            <w:rFonts w:ascii="Times New Roman" w:hAnsi="Times New Roman"/>
            <w:rtl w:val="0"/>
            <w:lang w:val="en-US"/>
          </w:rPr>
          <w:delText>. We would like to assure you that we have treated all comments with due attention. We hope that this new version of the manuscript will be satisfactory</w:delText>
        </w:r>
      </w:del>
      <w:r>
        <w:rPr>
          <w:rFonts w:ascii="Times New Roman" w:hAnsi="Times New Roman"/>
          <w:rtl w:val="0"/>
          <w:lang w:val="en-US"/>
        </w:rPr>
        <w:t xml:space="preserve">. The changes in the manuscript </w:t>
      </w:r>
      <w:ins w:id="14" w:date="2024-07-13T09:19:07Z" w:author="Douglas Campbell">
        <w:r>
          <w:rPr>
            <w:rFonts w:ascii="Times New Roman" w:hAnsi="Times New Roman"/>
            <w:rtl w:val="0"/>
            <w:lang w:val="en-US"/>
          </w:rPr>
          <w:t xml:space="preserve">addressing comments from Reviewer 1 </w:t>
        </w:r>
      </w:ins>
      <w:r>
        <w:rPr>
          <w:rFonts w:ascii="Times New Roman" w:hAnsi="Times New Roman"/>
          <w:rtl w:val="0"/>
          <w:lang w:val="en-US"/>
        </w:rPr>
        <w:t xml:space="preserve">are marked in </w:t>
      </w:r>
      <w:r>
        <w:rPr>
          <w:rFonts w:ascii="Times New Roman" w:hAnsi="Times New Roman"/>
          <w:outline w:val="0"/>
          <w:color w:val="0070c0"/>
          <w:u w:color="0070c0"/>
          <w:rtl w:val="0"/>
          <w:lang w:val="en-US"/>
          <w14:textFill>
            <w14:solidFill>
              <w14:srgbClr w14:val="0070C0"/>
            </w14:solidFill>
          </w14:textFill>
        </w:rPr>
        <w:t>blue.</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rtl w:val="0"/>
          <w:lang w:val="en-US"/>
        </w:rPr>
        <w:t>Reviewer_1</w:t>
      </w: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p>
    <w:p>
      <w:pPr>
        <w:pStyle w:val="Body"/>
        <w:spacing w:after="0"/>
        <w:jc w:val="both"/>
        <w:rPr>
          <w:rFonts w:ascii="Times New Roman" w:cs="Times New Roman" w:hAnsi="Times New Roman" w:eastAsia="Times New Roman"/>
        </w:rPr>
      </w:pPr>
      <w:r>
        <w:rPr>
          <w:rFonts w:ascii="Times New Roman" w:hAnsi="Times New Roman"/>
          <w:outline w:val="0"/>
          <w:color w:val="0070c0"/>
          <w:u w:color="0070c0"/>
          <w:rtl w:val="0"/>
          <w:lang w:val="en-US"/>
          <w14:textFill>
            <w14:solidFill>
              <w14:srgbClr w14:val="0070C0"/>
            </w14:solidFill>
          </w14:textFill>
        </w:rPr>
        <w:t>Comment:</w:t>
      </w:r>
      <w:r>
        <w:rPr>
          <w:rFonts w:ascii="Times New Roman" w:hAnsi="Times New Roman"/>
          <w:rtl w:val="0"/>
          <w:lang w:val="en-US"/>
        </w:rPr>
        <w:t xml:space="preserve"> This manuscript reports on studies of the photobiology of strains of marine </w:t>
      </w:r>
      <w:r>
        <w:rPr>
          <w:rFonts w:ascii="Times New Roman" w:hAnsi="Times New Roman"/>
          <w:i w:val="1"/>
          <w:iCs w:val="1"/>
          <w:rtl w:val="0"/>
          <w:lang w:val="it-IT"/>
        </w:rPr>
        <w:t>Synechococcus</w:t>
      </w:r>
      <w:r>
        <w:rPr>
          <w:rFonts w:ascii="Times New Roman" w:hAnsi="Times New Roman"/>
          <w:rtl w:val="0"/>
          <w:lang w:val="en-US"/>
        </w:rPr>
        <w:t xml:space="preserve"> that are phycocyanin or phycoerythrin rich. The authors have compared responses of these strains to light intensity and photoperiod and the total photon dose. They measured growth rates and a range of photobiological parameters such as effective absorption cross-sectional area of PSII, as well as photosynthetically usable radiation (PUR) and the ratio of PUR to incoming photosynthetically active radiation (PAR). The latter is not often used, but is a highly useful parameter. </w:t>
      </w:r>
    </w:p>
    <w:p>
      <w:pPr>
        <w:pStyle w:val="Body"/>
        <w:spacing w:after="0"/>
        <w:jc w:val="both"/>
        <w:rPr>
          <w:rFonts w:ascii="Times New Roman" w:cs="Times New Roman" w:hAnsi="Times New Roman" w:eastAsia="Times New Roman"/>
        </w:rPr>
      </w:pPr>
      <w:r>
        <w:rPr>
          <w:rFonts w:ascii="Times New Roman" w:hAnsi="Times New Roman"/>
          <w:rtl w:val="0"/>
          <w:lang w:val="en-US"/>
        </w:rPr>
        <w:t xml:space="preserve">The experiments are well designed and are, on the whole, clearly described. The results are presented adequately and discussed thoroughly. </w:t>
      </w:r>
    </w:p>
    <w:p>
      <w:pPr>
        <w:pStyle w:val="Body"/>
        <w:spacing w:after="0"/>
        <w:jc w:val="both"/>
        <w:rPr>
          <w:rFonts w:ascii="Times New Roman" w:cs="Times New Roman" w:hAnsi="Times New Roman" w:eastAsia="Times New Roman"/>
        </w:rPr>
      </w:pPr>
      <w:r>
        <w:rPr>
          <w:rFonts w:ascii="Times New Roman" w:hAnsi="Times New Roman"/>
          <w:rtl w:val="0"/>
          <w:lang w:val="en-US"/>
        </w:rPr>
        <w:t>The authors are clear in the conclusions they draw from their data and my only criticisms are about minor points of presentation.</w:t>
      </w:r>
    </w:p>
    <w:p>
      <w:pPr>
        <w:pStyle w:val="Body"/>
        <w:spacing w:after="0"/>
        <w:jc w:val="both"/>
        <w:rPr>
          <w:rFonts w:ascii="Times New Roman" w:cs="Times New Roman" w:hAnsi="Times New Roman" w:eastAsia="Times New Roman"/>
        </w:rPr>
      </w:pPr>
      <w:r>
        <w:rPr>
          <w:rFonts w:ascii="Times New Roman" w:hAnsi="Times New Roman"/>
          <w:outline w:val="0"/>
          <w:color w:val="0070c0"/>
          <w:u w:color="0070c0"/>
          <w:rtl w:val="0"/>
          <w:lang w:val="en-US"/>
          <w14:textFill>
            <w14:solidFill>
              <w14:srgbClr w14:val="0070C0"/>
            </w14:solidFill>
          </w14:textFill>
        </w:rPr>
        <w:t xml:space="preserve">Response: </w:t>
      </w:r>
      <w:del w:id="15" w:date="2024-07-13T09:19:22Z" w:author="Douglas Campbell">
        <w:r>
          <w:rPr>
            <w:rFonts w:ascii="Times New Roman" w:hAnsi="Times New Roman"/>
            <w:rtl w:val="0"/>
            <w:lang w:val="en-US"/>
          </w:rPr>
          <w:delText xml:space="preserve">Thank you for </w:delText>
        </w:r>
      </w:del>
      <w:ins w:id="16" w:date="2024-07-13T09:19:24Z" w:author="Douglas Campbell">
        <w:r>
          <w:rPr>
            <w:rFonts w:ascii="Times New Roman" w:hAnsi="Times New Roman"/>
            <w:rtl w:val="0"/>
            <w:lang w:val="en-US"/>
          </w:rPr>
          <w:t xml:space="preserve">We appreciate </w:t>
        </w:r>
      </w:ins>
      <w:r>
        <w:rPr>
          <w:rFonts w:ascii="Times New Roman" w:hAnsi="Times New Roman"/>
          <w:rtl w:val="0"/>
          <w:lang w:val="en-US"/>
        </w:rPr>
        <w:t>these positive comments</w:t>
      </w:r>
      <w:del w:id="17" w:date="2024-07-13T09:19:18Z" w:author="Douglas Campbell">
        <w:r>
          <w:rPr>
            <w:rFonts w:ascii="Times New Roman" w:hAnsi="Times New Roman"/>
            <w:rtl w:val="0"/>
            <w:lang w:val="en-US"/>
          </w:rPr>
          <w:delText>, we really appreciate it</w:delText>
        </w:r>
      </w:del>
      <w:r>
        <w:rPr>
          <w:rFonts w:ascii="Times New Roman" w:hAnsi="Times New Roman"/>
          <w:rtl w:val="0"/>
          <w:lang w:val="en-US"/>
        </w:rPr>
        <w:t>.</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70c0"/>
          <w:u w:color="0070c0"/>
          <w:rtl w:val="0"/>
          <w:lang w:val="en-US"/>
          <w14:textFill>
            <w14:solidFill>
              <w14:srgbClr w14:val="0070C0"/>
            </w14:solidFill>
          </w14:textFill>
        </w:rPr>
        <w:t>Comment:</w:t>
      </w:r>
      <w:r>
        <w:rPr>
          <w:rFonts w:ascii="Times New Roman" w:hAnsi="Times New Roman"/>
          <w:rtl w:val="0"/>
          <w:lang w:val="en-US"/>
        </w:rPr>
        <w:t xml:space="preserve"> I assume from the main data and supplementary information that the authors measured PUR under each specific growth condition to get PUR/PAR ratios. However, since absorbance spectra for only one condition of light treatment for one PE and one PC rich strain are shown in Fig 2, I think that, for clarity, this needs to be explicitly stated in the methods. Adding information about which light conditions were used for the data shown in Fig 2 to the legend would be appropriate.</w:t>
      </w: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outline w:val="0"/>
          <w:color w:val="0070c0"/>
          <w:u w:color="0070c0"/>
          <w:rtl w:val="0"/>
          <w:lang w:val="en-US"/>
          <w14:textFill>
            <w14:solidFill>
              <w14:srgbClr w14:val="0070C0"/>
            </w14:solidFill>
          </w14:textFill>
        </w:rPr>
        <w:t xml:space="preserve">Response: </w:t>
      </w:r>
      <w:r>
        <w:rPr>
          <w:rFonts w:ascii="Times New Roman" w:hAnsi="Times New Roman"/>
          <w:rtl w:val="0"/>
          <w:lang w:val="en-US"/>
        </w:rPr>
        <w:t>Thank you</w:t>
      </w:r>
      <w:del w:id="18" w:date="2024-07-13T09:19:33Z" w:author="Douglas Campbell">
        <w:r>
          <w:rPr>
            <w:rFonts w:ascii="Times New Roman" w:hAnsi="Times New Roman"/>
            <w:rtl w:val="0"/>
            <w:lang w:val="en-US"/>
          </w:rPr>
          <w:delText xml:space="preserve"> for this valuable attention. </w:delText>
        </w:r>
      </w:del>
      <w:ins w:id="19" w:date="2024-07-13T09:19:34Z" w:author="Douglas Campbell">
        <w:r>
          <w:rPr>
            <w:rFonts w:ascii="Times New Roman" w:hAnsi="Times New Roman"/>
            <w:rtl w:val="0"/>
            <w:lang w:val="en-US"/>
          </w:rPr>
          <w:t xml:space="preserve">. </w:t>
        </w:r>
      </w:ins>
      <w:r>
        <w:rPr>
          <w:rFonts w:ascii="Times New Roman" w:hAnsi="Times New Roman"/>
          <w:rtl w:val="0"/>
          <w:lang w:val="en-US"/>
        </w:rPr>
        <w:t xml:space="preserve">We added </w:t>
      </w:r>
      <w:del w:id="20" w:date="2024-07-13T09:19:42Z" w:author="Douglas Campbell">
        <w:r>
          <w:rPr>
            <w:rFonts w:ascii="Times New Roman" w:hAnsi="Times New Roman"/>
            <w:rtl w:val="0"/>
            <w:lang w:val="en-US"/>
          </w:rPr>
          <w:delText>the appropriate fragment</w:delText>
        </w:r>
      </w:del>
      <w:ins w:id="21" w:date="2024-07-13T09:24:37Z" w:author="Douglas Campbell">
        <w:r>
          <w:rPr>
            <w:rFonts w:ascii="Times New Roman" w:hAnsi="Times New Roman"/>
            <w:rtl w:val="0"/>
            <w:lang w:val="en-US"/>
          </w:rPr>
          <w:t>the relevant text</w:t>
        </w:r>
      </w:ins>
      <w:r>
        <w:rPr>
          <w:rFonts w:ascii="Times New Roman" w:hAnsi="Times New Roman"/>
          <w:rtl w:val="0"/>
          <w:lang w:val="en-US"/>
        </w:rPr>
        <w:t xml:space="preserve"> to the </w:t>
      </w:r>
      <w:del w:id="22" w:date="2024-07-13T09:22:58Z" w:author="Douglas Campbell">
        <w:r>
          <w:rPr>
            <w:rFonts w:ascii="Times New Roman" w:hAnsi="Times New Roman"/>
            <w:rtl w:val="0"/>
            <w:lang w:val="en-US"/>
          </w:rPr>
          <w:delText>M&amp;M</w:delText>
        </w:r>
      </w:del>
      <w:ins w:id="23" w:date="2024-07-13T09:48:20Z" w:author="Douglas Campbell">
        <w:r>
          <w:rPr>
            <w:rFonts w:ascii="Times New Roman" w:hAnsi="Times New Roman"/>
            <w:rtl w:val="0"/>
            <w:lang w:val="en-US"/>
          </w:rPr>
          <w:t xml:space="preserve">Materials &amp; Methods </w:t>
        </w:r>
      </w:ins>
      <w:del w:id="24" w:date="2024-07-13T09:48:20Z" w:author="Douglas Campbell">
        <w:r>
          <w:rPr>
            <w:rFonts w:ascii="Times New Roman" w:hAnsi="Times New Roman"/>
            <w:rtl w:val="0"/>
            <w:lang w:val="en-US"/>
          </w:rPr>
          <w:delText xml:space="preserve"> section </w:delText>
        </w:r>
      </w:del>
      <w:r>
        <w:rPr>
          <w:rFonts w:ascii="Times New Roman" w:hAnsi="Times New Roman"/>
          <w:rtl w:val="0"/>
          <w:lang w:val="en-US"/>
        </w:rPr>
        <w:t xml:space="preserve">(L222-223). The legend description in Fig. 2 </w:t>
      </w:r>
      <w:del w:id="25" w:date="2024-07-13T09:20:15Z" w:author="Douglas Campbell">
        <w:r>
          <w:rPr>
            <w:rFonts w:ascii="Times New Roman" w:hAnsi="Times New Roman"/>
            <w:rtl w:val="0"/>
            <w:lang w:val="en-US"/>
          </w:rPr>
          <w:delText xml:space="preserve">contains information about </w:delText>
        </w:r>
      </w:del>
      <w:ins w:id="26" w:date="2024-07-13T09:24:47Z" w:author="Douglas Campbell">
        <w:r>
          <w:rPr>
            <w:rFonts w:ascii="Times New Roman" w:hAnsi="Times New Roman"/>
            <w:rtl w:val="0"/>
            <w:lang w:val="en-US"/>
          </w:rPr>
          <w:t xml:space="preserve">also defines the </w:t>
        </w:r>
      </w:ins>
      <w:del w:id="27" w:date="2024-07-13T09:19:50Z" w:author="Douglas Campbell">
        <w:r>
          <w:rPr>
            <w:rFonts w:ascii="Times New Roman" w:hAnsi="Times New Roman"/>
            <w:rtl w:val="0"/>
            <w:lang w:val="en-US"/>
          </w:rPr>
          <w:delText xml:space="preserve">used </w:delText>
        </w:r>
      </w:del>
      <w:r>
        <w:rPr>
          <w:rFonts w:ascii="Times New Roman" w:hAnsi="Times New Roman"/>
          <w:rtl w:val="0"/>
          <w:lang w:val="en-US"/>
        </w:rPr>
        <w:t>light conditions</w:t>
      </w:r>
      <w:ins w:id="28" w:date="2024-07-13T09:20:10Z" w:author="Douglas Campbell">
        <w:r>
          <w:rPr>
            <w:rFonts w:ascii="Times New Roman" w:hAnsi="Times New Roman"/>
            <w:rtl w:val="0"/>
            <w:lang w:val="en-US"/>
          </w:rPr>
          <w:t xml:space="preserve"> applicable to the representative spectra presented</w:t>
        </w:r>
      </w:ins>
      <w:r>
        <w:rPr>
          <w:rFonts w:ascii="Times New Roman" w:hAnsi="Times New Roman"/>
          <w:rtl w:val="0"/>
          <w:lang w:val="en-US"/>
        </w:rPr>
        <w:t xml:space="preserve">. All </w:t>
      </w:r>
      <w:ins w:id="29" w:date="2024-07-13T09:20:23Z" w:author="Douglas Campbell">
        <w:r>
          <w:rPr>
            <w:rFonts w:ascii="Times New Roman" w:hAnsi="Times New Roman"/>
            <w:rtl w:val="0"/>
            <w:lang w:val="en-US"/>
          </w:rPr>
          <w:t xml:space="preserve">XXXNUMBER </w:t>
        </w:r>
      </w:ins>
      <w:r>
        <w:rPr>
          <w:rFonts w:ascii="Times New Roman" w:hAnsi="Times New Roman"/>
          <w:rtl w:val="0"/>
          <w:lang w:val="en-US"/>
        </w:rPr>
        <w:t>spectra are available on https://github.com/FundyPhytoPhys/BalticPhotoperiod</w:t>
      </w:r>
      <w:ins w:id="30" w:date="2024-07-13T09:22:43Z" w:author="Douglas Campbell">
        <w:r>
          <w:rPr>
            <w:rFonts w:ascii="Times New Roman" w:hAnsi="Times New Roman"/>
            <w:rtl w:val="0"/>
            <w:lang w:val="en-US"/>
          </w:rPr>
          <w:t xml:space="preserve">, </w:t>
        </w:r>
      </w:ins>
      <w:del w:id="31" w:date="2024-07-13T09:22:43Z" w:author="Douglas Campbell">
        <w:r>
          <w:rPr>
            <w:rFonts w:ascii="Times New Roman" w:hAnsi="Times New Roman"/>
            <w:rtl w:val="0"/>
            <w:lang w:val="en-US"/>
          </w:rPr>
          <w:delText>.</w:delText>
        </w:r>
      </w:del>
      <w:ins w:id="32" w:date="2024-07-13T09:48:28Z" w:author="Douglas Campbell">
        <w:r>
          <w:rPr>
            <w:rFonts w:ascii="Times New Roman" w:hAnsi="Times New Roman"/>
            <w:rtl w:val="0"/>
            <w:lang w:val="en-US"/>
          </w:rPr>
          <w:t>now cited in the Materials &amp; Methods.</w:t>
        </w:r>
      </w:ins>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outline w:val="0"/>
          <w:color w:val="0070c0"/>
          <w:u w:color="0070c0"/>
          <w:rtl w:val="0"/>
          <w:lang w:val="en-US"/>
          <w14:textFill>
            <w14:solidFill>
              <w14:srgbClr w14:val="0070C0"/>
            </w14:solidFill>
          </w14:textFill>
        </w:rPr>
        <w:t>Comment:</w:t>
      </w:r>
      <w:r>
        <w:rPr>
          <w:rFonts w:ascii="Times New Roman" w:hAnsi="Times New Roman"/>
          <w:rtl w:val="0"/>
          <w:lang w:val="en-US"/>
        </w:rPr>
        <w:t xml:space="preserve"> Line 119: what is a 'Pre-culture'? Mother cultures used to inoculate experimental tubes are still 'cultures'. Pre-experimental cultures would make more sense, or just say </w:t>
      </w:r>
      <w:r>
        <w:rPr>
          <w:rFonts w:ascii="Times New Roman" w:hAnsi="Times New Roman" w:hint="default"/>
          <w:rtl w:val="0"/>
          <w:lang w:val="en-US"/>
        </w:rPr>
        <w:t>“</w:t>
      </w:r>
      <w:r>
        <w:rPr>
          <w:rFonts w:ascii="Times New Roman" w:hAnsi="Times New Roman"/>
          <w:rtl w:val="0"/>
          <w:lang w:val="en-US"/>
        </w:rPr>
        <w:t>Picocyanobacterial strains were maintained</w:t>
      </w:r>
      <w:r>
        <w:rPr>
          <w:rFonts w:ascii="Times New Roman" w:hAnsi="Times New Roman" w:hint="default"/>
          <w:rtl w:val="0"/>
          <w:lang w:val="en-US"/>
        </w:rPr>
        <w:t>…</w:t>
      </w:r>
      <w:r>
        <w:rPr>
          <w:rFonts w:ascii="Times New Roman" w:hAnsi="Times New Roman"/>
          <w:rtl w:val="0"/>
        </w:rPr>
        <w:t>.</w:t>
      </w:r>
      <w:r>
        <w:rPr>
          <w:rFonts w:ascii="Times New Roman" w:hAnsi="Times New Roman" w:hint="default"/>
          <w:rtl w:val="0"/>
          <w:lang w:val="en-US"/>
        </w:rPr>
        <w:t>”</w:t>
      </w: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outline w:val="0"/>
          <w:color w:val="0070c0"/>
          <w:u w:color="0070c0"/>
          <w:rtl w:val="0"/>
          <w:lang w:val="en-US"/>
          <w14:textFill>
            <w14:solidFill>
              <w14:srgbClr w14:val="0070C0"/>
            </w14:solidFill>
          </w14:textFill>
        </w:rPr>
        <w:t xml:space="preserve">Response: </w:t>
      </w:r>
      <w:r>
        <w:rPr>
          <w:rFonts w:ascii="Times New Roman" w:hAnsi="Times New Roman"/>
          <w:rtl w:val="0"/>
          <w:lang w:val="en-US"/>
        </w:rPr>
        <w:t xml:space="preserve">Thank you. </w:t>
      </w:r>
      <w:r>
        <w:rPr>
          <w:rFonts w:ascii="Times New Roman" w:hAnsi="Times New Roman"/>
          <w:rtl w:val="0"/>
          <w:lang w:val="en-US"/>
        </w:rPr>
        <w:t>We have made appropriate corrections (L133).</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outline w:val="0"/>
          <w:color w:val="0070c0"/>
          <w:u w:color="0070c0"/>
          <w:rtl w:val="0"/>
          <w:lang w:val="en-US"/>
          <w14:textFill>
            <w14:solidFill>
              <w14:srgbClr w14:val="0070C0"/>
            </w14:solidFill>
          </w14:textFill>
        </w:rPr>
        <w:t>Comment:</w:t>
      </w:r>
      <w:r>
        <w:rPr>
          <w:rFonts w:ascii="Times New Roman" w:hAnsi="Times New Roman"/>
          <w:rtl w:val="0"/>
          <w:lang w:val="en-US"/>
        </w:rPr>
        <w:t xml:space="preserve"> Line 149: </w:t>
      </w:r>
      <w:bookmarkStart w:name="_Hlk171619762" w:id="33"/>
      <w:r>
        <w:rPr>
          <w:rFonts w:ascii="Times New Roman" w:hAnsi="Times New Roman"/>
          <w:rtl w:val="0"/>
        </w:rPr>
        <w:t>8000 x g?</w:t>
      </w:r>
      <w:bookmarkEnd w:id="33"/>
    </w:p>
    <w:p>
      <w:pPr>
        <w:pStyle w:val="Body"/>
        <w:spacing w:after="0"/>
        <w:jc w:val="both"/>
        <w:rPr>
          <w:rFonts w:ascii="Times New Roman" w:cs="Times New Roman" w:hAnsi="Times New Roman" w:eastAsia="Times New Roman"/>
        </w:rPr>
      </w:pPr>
      <w:r>
        <w:rPr>
          <w:rFonts w:ascii="Times New Roman" w:hAnsi="Times New Roman"/>
          <w:outline w:val="0"/>
          <w:color w:val="0070c0"/>
          <w:u w:color="0070c0"/>
          <w:rtl w:val="0"/>
          <w:lang w:val="en-US"/>
          <w14:textFill>
            <w14:solidFill>
              <w14:srgbClr w14:val="0070C0"/>
            </w14:solidFill>
          </w14:textFill>
        </w:rPr>
        <w:t xml:space="preserve">Response: </w:t>
      </w:r>
      <w:r>
        <w:rPr>
          <w:rFonts w:ascii="Times New Roman" w:hAnsi="Times New Roman"/>
          <w:rtl w:val="0"/>
          <w:lang w:val="en-US"/>
        </w:rPr>
        <w:t>We apologize for the error. we corrected it to</w:t>
      </w:r>
      <w:r>
        <w:rPr>
          <w:rFonts w:ascii="Times New Roman" w:hAnsi="Times New Roman"/>
          <w:rtl w:val="0"/>
        </w:rPr>
        <w:t xml:space="preserve"> 8000 x g. </w:t>
      </w:r>
      <w:r>
        <w:rPr>
          <w:rFonts w:ascii="Times New Roman" w:hAnsi="Times New Roman"/>
          <w:rtl w:val="0"/>
          <w:lang w:val="en-US"/>
        </w:rPr>
        <w:t xml:space="preserve">This fragment has </w:t>
      </w:r>
      <w:ins w:id="34" w:date="2024-07-13T09:25:11Z" w:author="Douglas Campbell">
        <w:r>
          <w:rPr>
            <w:rFonts w:ascii="Times New Roman" w:hAnsi="Times New Roman"/>
            <w:rtl w:val="0"/>
            <w:lang w:val="en-US"/>
          </w:rPr>
          <w:t xml:space="preserve">also </w:t>
        </w:r>
      </w:ins>
      <w:r>
        <w:rPr>
          <w:rFonts w:ascii="Times New Roman" w:hAnsi="Times New Roman"/>
          <w:rtl w:val="0"/>
          <w:lang w:val="en-US"/>
        </w:rPr>
        <w:t>been moved to the Supplement, as requested by Reviewer_2.</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outline w:val="0"/>
          <w:color w:val="0070c0"/>
          <w:u w:color="0070c0"/>
          <w:rtl w:val="0"/>
          <w:lang w:val="en-US"/>
          <w14:textFill>
            <w14:solidFill>
              <w14:srgbClr w14:val="0070C0"/>
            </w14:solidFill>
          </w14:textFill>
        </w:rPr>
        <w:t>Comment:</w:t>
      </w:r>
      <w:r>
        <w:rPr>
          <w:rFonts w:ascii="Times New Roman" w:hAnsi="Times New Roman"/>
          <w:rtl w:val="0"/>
          <w:lang w:val="en-US"/>
        </w:rPr>
        <w:t xml:space="preserve"> Line 628: The first use of phylogeny here is superfluous</w:t>
      </w: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outline w:val="0"/>
          <w:color w:val="0070c0"/>
          <w:u w:color="0070c0"/>
          <w:rtl w:val="0"/>
          <w:lang w:val="en-US"/>
          <w14:textFill>
            <w14:solidFill>
              <w14:srgbClr w14:val="0070C0"/>
            </w14:solidFill>
          </w14:textFill>
        </w:rPr>
        <w:t xml:space="preserve">Response: </w:t>
      </w:r>
      <w:r>
        <w:rPr>
          <w:rFonts w:ascii="Times New Roman" w:hAnsi="Times New Roman"/>
          <w:rtl w:val="0"/>
          <w:lang w:val="en-US"/>
        </w:rPr>
        <w:t>Thank you. We corrected this mistake.</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70c0"/>
          <w:u w:color="0070c0"/>
          <w:rtl w:val="0"/>
          <w:lang w:val="en-US"/>
          <w14:textFill>
            <w14:solidFill>
              <w14:srgbClr w14:val="0070C0"/>
            </w14:solidFill>
          </w14:textFill>
        </w:rPr>
        <w:t>Comment:</w:t>
      </w:r>
      <w:r>
        <w:rPr>
          <w:rFonts w:ascii="Times New Roman" w:hAnsi="Times New Roman"/>
          <w:rtl w:val="0"/>
          <w:lang w:val="en-US"/>
        </w:rPr>
        <w:t xml:space="preserve"> Line 434 and elsewhere: units for effective absorption cross section of PSII (</w:t>
      </w:r>
      <w:r>
        <w:rPr>
          <w:rFonts w:ascii="Times New Roman" w:hAnsi="Times New Roman" w:hint="default"/>
          <w:rtl w:val="0"/>
          <w:lang w:val="en-US"/>
        </w:rPr>
        <w:t>σ</w:t>
      </w:r>
      <w:r>
        <w:rPr>
          <w:rFonts w:ascii="Times New Roman" w:hAnsi="Times New Roman"/>
          <w:rtl w:val="0"/>
          <w:lang w:val="pt-PT"/>
        </w:rPr>
        <w:t>PSII</w:t>
      </w:r>
      <w:r>
        <w:rPr>
          <w:rFonts w:ascii="Times New Roman" w:hAnsi="Times New Roman" w:hint="default"/>
          <w:rtl w:val="0"/>
          <w:lang w:val="en-US"/>
        </w:rPr>
        <w:t>ʹ</w:t>
      </w:r>
      <w:r>
        <w:rPr>
          <w:rFonts w:ascii="Times New Roman" w:hAnsi="Times New Roman"/>
          <w:rtl w:val="0"/>
          <w:lang w:val="en-US"/>
        </w:rPr>
        <w:t>) are given as nm</w:t>
      </w:r>
      <w:r>
        <w:rPr>
          <w:rFonts w:ascii="Times New Roman" w:hAnsi="Times New Roman"/>
          <w:vertAlign w:val="superscript"/>
          <w:rtl w:val="0"/>
        </w:rPr>
        <w:t>2</w:t>
      </w:r>
      <w:r>
        <w:rPr>
          <w:rFonts w:ascii="Times New Roman" w:hAnsi="Times New Roman"/>
          <w:rtl w:val="0"/>
          <w:lang w:val="it-IT"/>
        </w:rPr>
        <w:t xml:space="preserve"> quanta</w:t>
      </w:r>
      <w:r>
        <w:rPr>
          <w:rFonts w:ascii="Times New Roman" w:hAnsi="Times New Roman" w:hint="default"/>
          <w:vertAlign w:val="superscript"/>
          <w:rtl w:val="0"/>
          <w:lang w:val="en-US"/>
        </w:rPr>
        <w:t>−</w:t>
      </w:r>
      <w:r>
        <w:rPr>
          <w:rFonts w:ascii="Times New Roman" w:hAnsi="Times New Roman"/>
          <w:vertAlign w:val="superscript"/>
          <w:rtl w:val="0"/>
        </w:rPr>
        <w:t>1</w:t>
      </w:r>
      <w:r>
        <w:rPr>
          <w:rFonts w:ascii="Times New Roman" w:hAnsi="Times New Roman"/>
          <w:rtl w:val="0"/>
        </w:rPr>
        <w:t xml:space="preserve">) </w:t>
      </w:r>
      <w:r>
        <w:rPr>
          <w:rFonts w:ascii="Times New Roman" w:hAnsi="Times New Roman" w:hint="default"/>
          <w:rtl w:val="0"/>
          <w:lang w:val="en-US"/>
        </w:rPr>
        <w:t xml:space="preserve">– </w:t>
      </w:r>
      <w:r>
        <w:rPr>
          <w:rFonts w:ascii="Times New Roman" w:hAnsi="Times New Roman"/>
          <w:rtl w:val="0"/>
          <w:lang w:val="en-US"/>
        </w:rPr>
        <w:t>is this correct? Should it be nm</w:t>
      </w:r>
      <w:r>
        <w:rPr>
          <w:rFonts w:ascii="Times New Roman" w:hAnsi="Times New Roman"/>
          <w:vertAlign w:val="superscript"/>
          <w:rtl w:val="0"/>
        </w:rPr>
        <w:t>2</w:t>
      </w:r>
      <w:r>
        <w:rPr>
          <w:rFonts w:ascii="Times New Roman" w:hAnsi="Times New Roman"/>
          <w:rtl w:val="0"/>
        </w:rPr>
        <w:t xml:space="preserve"> </w:t>
      </w:r>
      <w:r>
        <w:rPr>
          <w:rFonts w:ascii="Times New Roman" w:hAnsi="Times New Roman" w:hint="default"/>
          <w:rtl w:val="0"/>
          <w:lang w:val="en-US"/>
        </w:rPr>
        <w:t>μ</w:t>
      </w:r>
      <w:r>
        <w:rPr>
          <w:rFonts w:ascii="Times New Roman" w:hAnsi="Times New Roman"/>
          <w:rtl w:val="0"/>
          <w:lang w:val="it-IT"/>
        </w:rPr>
        <w:t>mol quanta</w:t>
      </w:r>
      <w:r>
        <w:rPr>
          <w:rFonts w:ascii="Times New Roman" w:hAnsi="Times New Roman" w:hint="default"/>
          <w:vertAlign w:val="superscript"/>
          <w:rtl w:val="0"/>
          <w:lang w:val="en-US"/>
        </w:rPr>
        <w:t>−</w:t>
      </w:r>
      <w:r>
        <w:rPr>
          <w:rFonts w:ascii="Times New Roman" w:hAnsi="Times New Roman"/>
          <w:vertAlign w:val="superscript"/>
          <w:rtl w:val="0"/>
        </w:rPr>
        <w:t>1</w:t>
      </w:r>
      <w:r>
        <w:rPr>
          <w:rFonts w:ascii="Times New Roman" w:hAnsi="Times New Roman"/>
          <w:rtl w:val="0"/>
          <w:lang w:val="it-IT"/>
        </w:rPr>
        <w:t xml:space="preserve">? Or quantum </w:t>
      </w:r>
      <w:r>
        <w:rPr>
          <w:rFonts w:ascii="Times New Roman" w:hAnsi="Times New Roman" w:hint="default"/>
          <w:vertAlign w:val="superscript"/>
          <w:rtl w:val="0"/>
          <w:lang w:val="en-US"/>
        </w:rPr>
        <w:t>−</w:t>
      </w:r>
      <w:r>
        <w:rPr>
          <w:rFonts w:ascii="Times New Roman" w:hAnsi="Times New Roman"/>
          <w:vertAlign w:val="superscript"/>
          <w:rtl w:val="0"/>
        </w:rPr>
        <w:t>1</w:t>
      </w:r>
      <w:r>
        <w:rPr>
          <w:rFonts w:ascii="Times New Roman" w:hAnsi="Times New Roman"/>
          <w:rtl w:val="0"/>
          <w:lang w:val="zh-TW" w:eastAsia="zh-TW"/>
        </w:rPr>
        <w:t>?</w:t>
      </w:r>
    </w:p>
    <w:p>
      <w:pPr>
        <w:pStyle w:val="Body"/>
        <w:spacing w:after="0"/>
        <w:jc w:val="both"/>
        <w:rPr>
          <w:ins w:id="35" w:date="2024-07-13T09:25:22Z" w:author="Douglas Campbell"/>
          <w:rFonts w:ascii="Times New Roman" w:cs="Times New Roman" w:hAnsi="Times New Roman" w:eastAsia="Times New Roman"/>
        </w:rPr>
      </w:pP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outline w:val="0"/>
          <w:color w:val="0070c0"/>
          <w:u w:color="0070c0"/>
          <w:rtl w:val="0"/>
          <w:lang w:val="en-US"/>
          <w14:textFill>
            <w14:solidFill>
              <w14:srgbClr w14:val="0070C0"/>
            </w14:solidFill>
          </w14:textFill>
        </w:rPr>
        <w:t xml:space="preserve">Response: </w:t>
      </w:r>
      <w:r>
        <w:rPr>
          <w:rFonts w:ascii="Times New Roman" w:hAnsi="Times New Roman"/>
          <w:rtl w:val="0"/>
          <w:lang w:val="en-US"/>
        </w:rPr>
        <w:t>Thank you</w:t>
      </w:r>
      <w:del w:id="36" w:date="2024-07-13T09:53:06Z" w:author="Douglas Campbell">
        <w:r>
          <w:rPr>
            <w:rFonts w:ascii="Times New Roman" w:hAnsi="Times New Roman"/>
            <w:rtl w:val="0"/>
            <w:lang w:val="en-US"/>
          </w:rPr>
          <w:delText xml:space="preserve"> for this comment</w:delText>
        </w:r>
      </w:del>
      <w:r>
        <w:rPr>
          <w:rFonts w:ascii="Times New Roman" w:hAnsi="Times New Roman"/>
          <w:rtl w:val="0"/>
        </w:rPr>
        <w:t xml:space="preserve">. </w:t>
      </w:r>
      <w:ins w:id="37" w:date="2024-07-13T09:25:29Z" w:author="Douglas Campbell">
        <w:r>
          <w:rPr>
            <w:rFonts w:ascii="Times New Roman" w:hAnsi="Times New Roman"/>
            <w:rtl w:val="0"/>
            <w:lang w:val="en-US"/>
          </w:rPr>
          <w:t>The</w:t>
        </w:r>
      </w:ins>
      <w:del w:id="38" w:date="2024-07-13T09:25:24Z" w:author="Douglas Campbell">
        <w:r>
          <w:rPr>
            <w:rFonts w:ascii="Times New Roman" w:hAnsi="Times New Roman"/>
            <w:rtl w:val="0"/>
            <w:lang w:val="en-US"/>
          </w:rPr>
          <w:delText>We double check and we believe the</w:delText>
        </w:r>
      </w:del>
      <w:r>
        <w:rPr>
          <w:rFonts w:ascii="Times New Roman" w:hAnsi="Times New Roman"/>
          <w:rtl w:val="0"/>
          <w:lang w:val="it-IT"/>
        </w:rPr>
        <w:t xml:space="preserve"> unit</w:t>
      </w:r>
      <w:ins w:id="39" w:date="2024-07-13T09:25:34Z" w:author="Douglas Campbell">
        <w:r>
          <w:rPr>
            <w:rFonts w:ascii="Times New Roman" w:hAnsi="Times New Roman"/>
            <w:rtl w:val="0"/>
            <w:lang w:val="en-US"/>
          </w:rPr>
          <w:t xml:space="preserve"> </w:t>
        </w:r>
      </w:ins>
      <w:del w:id="40" w:date="2024-07-13T09:25:33Z" w:author="Douglas Campbell">
        <w:r>
          <w:rPr>
            <w:rFonts w:ascii="Times New Roman" w:hAnsi="Times New Roman"/>
            <w:rtl w:val="0"/>
            <w:lang w:val="en-US"/>
          </w:rPr>
          <w:delText xml:space="preserve"> is correct: </w:delText>
        </w:r>
      </w:del>
      <w:r>
        <w:rPr>
          <w:rFonts w:ascii="Times New Roman" w:hAnsi="Times New Roman"/>
          <w:rtl w:val="0"/>
        </w:rPr>
        <w:t>nm</w:t>
      </w:r>
      <w:r>
        <w:rPr>
          <w:rFonts w:ascii="Times New Roman" w:hAnsi="Times New Roman"/>
          <w:vertAlign w:val="superscript"/>
          <w:rtl w:val="0"/>
        </w:rPr>
        <w:t>2</w:t>
      </w:r>
      <w:r>
        <w:rPr>
          <w:rFonts w:ascii="Times New Roman" w:hAnsi="Times New Roman"/>
          <w:rtl w:val="0"/>
          <w:lang w:val="it-IT"/>
        </w:rPr>
        <w:t xml:space="preserve"> quanta</w:t>
      </w:r>
      <w:r>
        <w:rPr>
          <w:rFonts w:ascii="Times New Roman" w:hAnsi="Times New Roman" w:hint="default"/>
          <w:vertAlign w:val="superscript"/>
          <w:rtl w:val="0"/>
          <w:lang w:val="en-US"/>
        </w:rPr>
        <w:t>−</w:t>
      </w:r>
      <w:r>
        <w:rPr>
          <w:rFonts w:ascii="Times New Roman" w:hAnsi="Times New Roman"/>
          <w:vertAlign w:val="superscript"/>
          <w:rtl w:val="0"/>
        </w:rPr>
        <w:t>1</w:t>
      </w:r>
      <w:del w:id="41" w:date="2024-07-13T09:29:53Z" w:author="Douglas Campbell">
        <w:r>
          <w:rPr>
            <w:rFonts w:ascii="Times New Roman" w:hAnsi="Times New Roman"/>
            <w:rtl w:val="0"/>
          </w:rPr>
          <w:delText>.</w:delText>
        </w:r>
      </w:del>
      <w:ins w:id="42" w:date="2024-07-13T09:53:12Z" w:author="Douglas Campbell">
        <w:r>
          <w:rPr>
            <w:rFonts w:ascii="Times New Roman" w:hAnsi="Times New Roman"/>
            <w:rtl w:val="0"/>
            <w:lang w:val="en-US"/>
          </w:rPr>
          <w:t xml:space="preserve"> is correct.  Some publications and processing softwares use an equivalent non-SI formulation of A</w:t>
        </w:r>
      </w:ins>
      <w:ins w:id="43" w:date="2024-07-13T09:53:12Z" w:author="Douglas Campbell">
        <w:r>
          <w:rPr>
            <w:rFonts w:ascii="Times New Roman" w:hAnsi="Times New Roman"/>
            <w:vertAlign w:val="superscript"/>
            <w:rtl w:val="0"/>
          </w:rPr>
          <w:t>2</w:t>
        </w:r>
      </w:ins>
      <w:ins w:id="44" w:date="2024-07-13T09:53:12Z" w:author="Douglas Campbell">
        <w:r>
          <w:rPr>
            <w:rFonts w:ascii="Times New Roman" w:hAnsi="Times New Roman"/>
            <w:rtl w:val="0"/>
            <w:lang w:val="it-IT"/>
          </w:rPr>
          <w:t xml:space="preserve"> quanta</w:t>
        </w:r>
      </w:ins>
      <w:ins w:id="45" w:date="2024-07-13T09:53:12Z" w:author="Douglas Campbell">
        <w:r>
          <w:rPr>
            <w:rFonts w:ascii="Times New Roman" w:hAnsi="Times New Roman" w:hint="default"/>
            <w:vertAlign w:val="superscript"/>
            <w:rtl w:val="0"/>
            <w:lang w:val="en-US"/>
          </w:rPr>
          <w:t>−</w:t>
        </w:r>
      </w:ins>
      <w:ins w:id="46" w:date="2024-07-13T09:53:12Z" w:author="Douglas Campbell">
        <w:r>
          <w:rPr>
            <w:rFonts w:ascii="Times New Roman" w:hAnsi="Times New Roman"/>
            <w:vertAlign w:val="superscript"/>
            <w:rtl w:val="0"/>
          </w:rPr>
          <w:t>1</w:t>
        </w:r>
      </w:ins>
      <w:ins w:id="47" w:date="2024-07-13T09:53:12Z" w:author="Douglas Campbell">
        <w:r>
          <w:rPr>
            <w:rFonts w:ascii="Times New Roman" w:hAnsi="Times New Roman"/>
            <w:rtl w:val="0"/>
          </w:rPr>
          <w:t xml:space="preserve"> </w:t>
        </w:r>
      </w:ins>
      <w:ins w:id="48" w:date="2024-07-13T09:53:12Z" w:author="Douglas Campbell">
        <w:r>
          <w:rPr>
            <w:rFonts w:ascii="Times New Roman" w:hAnsi="Times New Roman"/>
            <w:rtl w:val="0"/>
            <w:lang w:val="en-US"/>
          </w:rPr>
          <w:t xml:space="preserve">(5 </w:t>
        </w:r>
      </w:ins>
      <w:ins w:id="49" w:date="2024-07-13T09:53:12Z" w:author="Douglas Campbell">
        <w:r>
          <w:rPr>
            <w:rFonts w:ascii="Times New Roman" w:hAnsi="Times New Roman"/>
            <w:rtl w:val="0"/>
          </w:rPr>
          <w:t>nm</w:t>
        </w:r>
      </w:ins>
      <w:ins w:id="50" w:date="2024-07-13T09:53:12Z" w:author="Douglas Campbell">
        <w:r>
          <w:rPr>
            <w:rFonts w:ascii="Times New Roman" w:hAnsi="Times New Roman"/>
            <w:vertAlign w:val="superscript"/>
            <w:rtl w:val="0"/>
          </w:rPr>
          <w:t>2</w:t>
        </w:r>
      </w:ins>
      <w:ins w:id="51" w:date="2024-07-13T09:53:12Z" w:author="Douglas Campbell">
        <w:r>
          <w:rPr>
            <w:rFonts w:ascii="Times New Roman" w:hAnsi="Times New Roman"/>
            <w:rtl w:val="0"/>
            <w:lang w:val="it-IT"/>
          </w:rPr>
          <w:t xml:space="preserve"> quanta</w:t>
        </w:r>
      </w:ins>
      <w:ins w:id="52" w:date="2024-07-13T09:53:12Z" w:author="Douglas Campbell">
        <w:r>
          <w:rPr>
            <w:rFonts w:ascii="Times New Roman" w:hAnsi="Times New Roman" w:hint="default"/>
            <w:vertAlign w:val="superscript"/>
            <w:rtl w:val="0"/>
            <w:lang w:val="en-US"/>
          </w:rPr>
          <w:t>−</w:t>
        </w:r>
      </w:ins>
      <w:ins w:id="53" w:date="2024-07-13T09:53:12Z" w:author="Douglas Campbell">
        <w:r>
          <w:rPr>
            <w:rFonts w:ascii="Times New Roman" w:hAnsi="Times New Roman"/>
            <w:vertAlign w:val="superscript"/>
            <w:rtl w:val="0"/>
          </w:rPr>
          <w:t>1</w:t>
        </w:r>
      </w:ins>
      <w:ins w:id="54" w:date="2024-07-13T09:53:12Z" w:author="Douglas Campbell">
        <w:r>
          <w:rPr>
            <w:rFonts w:ascii="Times New Roman" w:hAnsi="Times New Roman"/>
            <w:rtl w:val="0"/>
          </w:rPr>
          <w:t xml:space="preserve"> </w:t>
        </w:r>
      </w:ins>
      <w:ins w:id="55" w:date="2024-07-13T09:53:12Z" w:author="Douglas Campbell">
        <w:r>
          <w:rPr>
            <w:rFonts w:ascii="Times New Roman" w:hAnsi="Times New Roman"/>
            <w:rtl w:val="0"/>
            <w:lang w:val="en-US"/>
          </w:rPr>
          <w:t>= 500 A</w:t>
        </w:r>
      </w:ins>
      <w:ins w:id="56" w:date="2024-07-13T09:53:12Z" w:author="Douglas Campbell">
        <w:r>
          <w:rPr>
            <w:rFonts w:ascii="Times New Roman" w:hAnsi="Times New Roman"/>
            <w:vertAlign w:val="superscript"/>
            <w:rtl w:val="0"/>
          </w:rPr>
          <w:t>2</w:t>
        </w:r>
      </w:ins>
      <w:ins w:id="57" w:date="2024-07-13T09:53:12Z" w:author="Douglas Campbell">
        <w:r>
          <w:rPr>
            <w:rFonts w:ascii="Times New Roman" w:hAnsi="Times New Roman"/>
            <w:rtl w:val="0"/>
            <w:lang w:val="it-IT"/>
          </w:rPr>
          <w:t xml:space="preserve"> quanta</w:t>
        </w:r>
      </w:ins>
      <w:ins w:id="58" w:date="2024-07-13T09:53:12Z" w:author="Douglas Campbell">
        <w:r>
          <w:rPr>
            <w:rFonts w:ascii="Times New Roman" w:hAnsi="Times New Roman" w:hint="default"/>
            <w:vertAlign w:val="superscript"/>
            <w:rtl w:val="0"/>
            <w:lang w:val="en-US"/>
          </w:rPr>
          <w:t>−</w:t>
        </w:r>
      </w:ins>
      <w:ins w:id="59" w:date="2024-07-13T09:53:12Z" w:author="Douglas Campbell">
        <w:r>
          <w:rPr>
            <w:rFonts w:ascii="Times New Roman" w:hAnsi="Times New Roman"/>
            <w:vertAlign w:val="superscript"/>
            <w:rtl w:val="0"/>
            <w:lang w:val="ru-RU"/>
          </w:rPr>
          <w:t xml:space="preserve">1 </w:t>
        </w:r>
      </w:ins>
      <w:ins w:id="60" w:date="2024-07-13T09:53:12Z" w:author="Douglas Campbell">
        <w:r>
          <w:rPr>
            <w:rFonts w:ascii="Times New Roman" w:hAnsi="Times New Roman"/>
            <w:rtl w:val="0"/>
            <w:lang w:val="en-US"/>
          </w:rPr>
          <w:t xml:space="preserve">). Other publications have used a short-hand of </w:t>
        </w:r>
      </w:ins>
      <w:ins w:id="61" w:date="2024-07-13T09:53:12Z" w:author="Douglas Campbell">
        <w:r>
          <w:rPr>
            <w:rFonts w:ascii="Times New Roman" w:hAnsi="Times New Roman"/>
            <w:rtl w:val="0"/>
          </w:rPr>
          <w:t>nm</w:t>
        </w:r>
      </w:ins>
      <w:ins w:id="62" w:date="2024-07-13T09:53:12Z" w:author="Douglas Campbell">
        <w:r>
          <w:rPr>
            <w:rFonts w:ascii="Times New Roman" w:hAnsi="Times New Roman"/>
            <w:vertAlign w:val="superscript"/>
            <w:rtl w:val="0"/>
          </w:rPr>
          <w:t>2</w:t>
        </w:r>
      </w:ins>
      <w:ins w:id="63" w:date="2024-07-13T09:53:12Z" w:author="Douglas Campbell">
        <w:r>
          <w:rPr>
            <w:rFonts w:ascii="Times New Roman" w:hAnsi="Times New Roman"/>
            <w:rtl w:val="0"/>
          </w:rPr>
          <w:t xml:space="preserve"> </w:t>
        </w:r>
      </w:ins>
      <w:ins w:id="64" w:date="2024-07-13T09:53:12Z" w:author="Douglas Campbell">
        <w:r>
          <w:rPr>
            <w:rFonts w:ascii="Times New Roman" w:hAnsi="Times New Roman"/>
            <w:rtl w:val="0"/>
            <w:lang w:val="en-US"/>
          </w:rPr>
          <w:t>PSII</w:t>
        </w:r>
      </w:ins>
      <w:ins w:id="65" w:date="2024-07-13T09:53:12Z" w:author="Douglas Campbell">
        <w:r>
          <w:rPr>
            <w:rFonts w:ascii="Times New Roman" w:hAnsi="Times New Roman" w:hint="default"/>
            <w:vertAlign w:val="superscript"/>
            <w:rtl w:val="0"/>
            <w:lang w:val="en-US"/>
          </w:rPr>
          <w:t>−</w:t>
        </w:r>
      </w:ins>
      <w:ins w:id="66" w:date="2024-07-13T09:53:12Z" w:author="Douglas Campbell">
        <w:r>
          <w:rPr>
            <w:rFonts w:ascii="Times New Roman" w:hAnsi="Times New Roman"/>
            <w:vertAlign w:val="superscript"/>
            <w:rtl w:val="0"/>
          </w:rPr>
          <w:t>1</w:t>
        </w:r>
      </w:ins>
      <w:ins w:id="67" w:date="2024-07-13T09:53:12Z" w:author="Douglas Campbell">
        <w:r>
          <w:rPr>
            <w:rFonts w:ascii="Times New Roman" w:hAnsi="Times New Roman"/>
            <w:vertAlign w:val="superscript"/>
            <w:rtl w:val="0"/>
            <w:lang w:val="en-US"/>
          </w:rPr>
          <w:t xml:space="preserve"> </w:t>
        </w:r>
      </w:ins>
      <w:ins w:id="68" w:date="2024-07-13T09:53:12Z" w:author="Douglas Campbell">
        <w:r>
          <w:rPr>
            <w:rFonts w:ascii="Times New Roman" w:hAnsi="Times New Roman"/>
            <w:rtl w:val="0"/>
            <w:lang w:val="en-US"/>
          </w:rPr>
          <w:t>or A</w:t>
        </w:r>
      </w:ins>
      <w:ins w:id="69" w:date="2024-07-13T09:53:12Z" w:author="Douglas Campbell">
        <w:r>
          <w:rPr>
            <w:rFonts w:ascii="Times New Roman" w:hAnsi="Times New Roman"/>
            <w:vertAlign w:val="superscript"/>
            <w:rtl w:val="0"/>
          </w:rPr>
          <w:t>2</w:t>
        </w:r>
      </w:ins>
      <w:ins w:id="70" w:date="2024-07-13T09:53:12Z" w:author="Douglas Campbell">
        <w:r>
          <w:rPr>
            <w:rFonts w:ascii="Times New Roman" w:hAnsi="Times New Roman"/>
            <w:rtl w:val="0"/>
          </w:rPr>
          <w:t xml:space="preserve"> </w:t>
        </w:r>
      </w:ins>
      <w:ins w:id="71" w:date="2024-07-13T09:53:12Z" w:author="Douglas Campbell">
        <w:r>
          <w:rPr>
            <w:rFonts w:ascii="Times New Roman" w:hAnsi="Times New Roman"/>
            <w:rtl w:val="0"/>
            <w:lang w:val="en-US"/>
          </w:rPr>
          <w:t>PSII</w:t>
        </w:r>
      </w:ins>
      <w:ins w:id="72" w:date="2024-07-13T09:53:12Z" w:author="Douglas Campbell">
        <w:r>
          <w:rPr>
            <w:rFonts w:ascii="Times New Roman" w:hAnsi="Times New Roman" w:hint="default"/>
            <w:vertAlign w:val="superscript"/>
            <w:rtl w:val="0"/>
            <w:lang w:val="en-US"/>
          </w:rPr>
          <w:t>−</w:t>
        </w:r>
      </w:ins>
      <w:ins w:id="73" w:date="2024-07-13T09:53:12Z" w:author="Douglas Campbell">
        <w:r>
          <w:rPr>
            <w:rFonts w:ascii="Times New Roman" w:hAnsi="Times New Roman"/>
            <w:vertAlign w:val="superscript"/>
            <w:rtl w:val="0"/>
          </w:rPr>
          <w:t>1</w:t>
        </w:r>
      </w:ins>
      <w:ins w:id="74" w:date="2024-07-13T09:53:12Z" w:author="Douglas Campbell">
        <w:r>
          <w:rPr>
            <w:rFonts w:ascii="Times New Roman" w:hAnsi="Times New Roman"/>
            <w:rtl w:val="0"/>
          </w:rPr>
          <w:t xml:space="preserve"> </w:t>
        </w:r>
      </w:ins>
      <w:ins w:id="75" w:date="2024-07-13T09:53:12Z" w:author="Douglas Campbell">
        <w:r>
          <w:rPr>
            <w:rFonts w:ascii="Times New Roman" w:hAnsi="Times New Roman"/>
            <w:rtl w:val="0"/>
            <w:lang w:val="en-US"/>
          </w:rPr>
          <w:t>, which includes an implicit ratio of 1 quanta PSII</w:t>
        </w:r>
      </w:ins>
      <w:ins w:id="76" w:date="2024-07-13T09:53:12Z" w:author="Douglas Campbell">
        <w:r>
          <w:rPr>
            <w:rFonts w:ascii="Times New Roman" w:hAnsi="Times New Roman" w:hint="default"/>
            <w:vertAlign w:val="superscript"/>
            <w:rtl w:val="0"/>
            <w:lang w:val="en-US"/>
          </w:rPr>
          <w:t>−</w:t>
        </w:r>
      </w:ins>
      <w:ins w:id="77" w:date="2024-07-13T09:53:12Z" w:author="Douglas Campbell">
        <w:r>
          <w:rPr>
            <w:rFonts w:ascii="Times New Roman" w:hAnsi="Times New Roman"/>
            <w:vertAlign w:val="superscript"/>
            <w:rtl w:val="0"/>
          </w:rPr>
          <w:t>1</w:t>
        </w:r>
      </w:ins>
      <w:ins w:id="78" w:date="2024-07-13T09:53:12Z" w:author="Douglas Campbell">
        <w:r>
          <w:rPr>
            <w:rFonts w:ascii="Times New Roman" w:hAnsi="Times New Roman"/>
            <w:rtl w:val="0"/>
            <w:lang w:val="en-US"/>
          </w:rPr>
          <w:t>.  Author DA Campbell apologizes for past sins of inconsistent units.</w:t>
        </w:r>
      </w:ins>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rtl w:val="0"/>
          <w:lang w:val="en-US"/>
        </w:rPr>
        <w:t>Minor points of expression:</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70c0"/>
          <w:u w:color="0070c0"/>
          <w:rtl w:val="0"/>
          <w:lang w:val="en-US"/>
          <w14:textFill>
            <w14:solidFill>
              <w14:srgbClr w14:val="0070C0"/>
            </w14:solidFill>
          </w14:textFill>
        </w:rPr>
        <w:t>Comment:</w:t>
      </w:r>
      <w:r>
        <w:rPr>
          <w:rFonts w:ascii="Times New Roman" w:hAnsi="Times New Roman"/>
          <w:rtl w:val="0"/>
          <w:lang w:val="da-DK"/>
        </w:rPr>
        <w:t xml:space="preserve"> Line 49: </w:t>
      </w:r>
      <w:r>
        <w:rPr>
          <w:rFonts w:ascii="Times New Roman" w:hAnsi="Times New Roman" w:hint="default"/>
          <w:rtl w:val="0"/>
          <w:lang w:val="en-US"/>
        </w:rPr>
        <w:t>‘</w:t>
      </w:r>
      <w:r>
        <w:rPr>
          <w:rFonts w:ascii="Times New Roman" w:hAnsi="Times New Roman"/>
          <w:rtl w:val="0"/>
          <w:lang w:val="en-US"/>
        </w:rPr>
        <w:t>pigments of a given cyanobacteria or algae</w:t>
      </w:r>
      <w:r>
        <w:rPr>
          <w:rFonts w:ascii="Times New Roman" w:hAnsi="Times New Roman" w:hint="default"/>
          <w:rtl w:val="0"/>
          <w:lang w:val="en-US"/>
        </w:rPr>
        <w:t xml:space="preserve">’ </w:t>
      </w:r>
      <w:r>
        <w:rPr>
          <w:rFonts w:ascii="Times New Roman" w:hAnsi="Times New Roman"/>
          <w:rtl w:val="0"/>
          <w:lang w:val="en-US"/>
        </w:rPr>
        <w:t xml:space="preserve">should be </w:t>
      </w:r>
      <w:r>
        <w:rPr>
          <w:rFonts w:ascii="Times New Roman" w:hAnsi="Times New Roman" w:hint="default"/>
          <w:rtl w:val="0"/>
          <w:lang w:val="en-US"/>
        </w:rPr>
        <w:t>‘</w:t>
      </w:r>
      <w:r>
        <w:rPr>
          <w:rFonts w:ascii="Times New Roman" w:hAnsi="Times New Roman"/>
          <w:rtl w:val="0"/>
          <w:lang w:val="en-US"/>
        </w:rPr>
        <w:t>pigments of a given</w:t>
      </w:r>
    </w:p>
    <w:p>
      <w:pPr>
        <w:pStyle w:val="Body"/>
        <w:spacing w:after="0"/>
        <w:jc w:val="both"/>
        <w:rPr>
          <w:rFonts w:ascii="Times New Roman" w:cs="Times New Roman" w:hAnsi="Times New Roman" w:eastAsia="Times New Roman"/>
        </w:rPr>
      </w:pPr>
      <w:r>
        <w:rPr>
          <w:rFonts w:ascii="Times New Roman" w:hAnsi="Times New Roman"/>
          <w:rtl w:val="0"/>
          <w:lang w:val="en-US"/>
        </w:rPr>
        <w:t>cyanobacterium or alga</w:t>
      </w:r>
      <w:r>
        <w:rPr>
          <w:rFonts w:ascii="Times New Roman" w:hAnsi="Times New Roman" w:hint="default"/>
          <w:rtl w:val="0"/>
          <w:lang w:val="en-US"/>
        </w:rPr>
        <w:t xml:space="preserve">’ </w:t>
      </w:r>
      <w:r>
        <w:rPr>
          <w:rFonts w:ascii="Times New Roman" w:hAnsi="Times New Roman"/>
          <w:rtl w:val="0"/>
        </w:rPr>
        <w:t xml:space="preserve">or </w:t>
      </w:r>
      <w:r>
        <w:rPr>
          <w:rFonts w:ascii="Times New Roman" w:hAnsi="Times New Roman" w:hint="default"/>
          <w:rtl w:val="0"/>
          <w:lang w:val="en-US"/>
        </w:rPr>
        <w:t>‘</w:t>
      </w:r>
      <w:bookmarkStart w:name="_Hlk171619109" w:id="79"/>
      <w:r>
        <w:rPr>
          <w:rFonts w:ascii="Times New Roman" w:hAnsi="Times New Roman"/>
          <w:rtl w:val="0"/>
          <w:lang w:val="en-US"/>
        </w:rPr>
        <w:t>pigments of given cyanobacteria or algae</w:t>
      </w:r>
      <w:bookmarkEnd w:id="79"/>
      <w:r>
        <w:rPr>
          <w:rFonts w:ascii="Times New Roman" w:hAnsi="Times New Roman" w:hint="default"/>
          <w:rtl w:val="0"/>
          <w:lang w:val="en-US"/>
        </w:rPr>
        <w:t>’</w:t>
      </w:r>
    </w:p>
    <w:p>
      <w:pPr>
        <w:pStyle w:val="Body"/>
        <w:spacing w:after="0"/>
        <w:jc w:val="both"/>
        <w:rPr>
          <w:rFonts w:ascii="Times New Roman" w:cs="Times New Roman" w:hAnsi="Times New Roman" w:eastAsia="Times New Roman"/>
        </w:rPr>
      </w:pPr>
      <w:r>
        <w:rPr>
          <w:rFonts w:ascii="Times New Roman" w:hAnsi="Times New Roman"/>
          <w:outline w:val="0"/>
          <w:color w:val="0070c0"/>
          <w:u w:color="0070c0"/>
          <w:rtl w:val="0"/>
          <w:lang w:val="en-US"/>
          <w14:textFill>
            <w14:solidFill>
              <w14:srgbClr w14:val="0070C0"/>
            </w14:solidFill>
          </w14:textFill>
        </w:rPr>
        <w:t xml:space="preserve">Response: </w:t>
      </w:r>
      <w:r>
        <w:rPr>
          <w:rFonts w:ascii="Times New Roman" w:hAnsi="Times New Roman"/>
          <w:rtl w:val="0"/>
          <w:lang w:val="en-US"/>
        </w:rPr>
        <w:t>Thank you. We corrected this issue.</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70c0"/>
          <w:u w:color="0070c0"/>
          <w:rtl w:val="0"/>
          <w:lang w:val="en-US"/>
          <w14:textFill>
            <w14:solidFill>
              <w14:srgbClr w14:val="0070C0"/>
            </w14:solidFill>
          </w14:textFill>
        </w:rPr>
        <w:t>Comment:</w:t>
      </w:r>
      <w:r>
        <w:rPr>
          <w:rFonts w:ascii="Times New Roman" w:hAnsi="Times New Roman"/>
          <w:rtl w:val="0"/>
          <w:lang w:val="it-IT"/>
        </w:rPr>
        <w:t xml:space="preserve"> Line 81: Italicise </w:t>
      </w:r>
      <w:r>
        <w:rPr>
          <w:rFonts w:ascii="Times New Roman" w:hAnsi="Times New Roman"/>
          <w:i w:val="1"/>
          <w:iCs w:val="1"/>
          <w:rtl w:val="0"/>
          <w:lang w:val="it-IT"/>
        </w:rPr>
        <w:t>Synechococcus</w:t>
      </w:r>
      <w:r>
        <w:rPr>
          <w:rFonts w:ascii="Times New Roman" w:hAnsi="Times New Roman"/>
          <w:rtl w:val="0"/>
        </w:rPr>
        <w:t>.</w:t>
      </w: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outline w:val="0"/>
          <w:color w:val="0070c0"/>
          <w:u w:color="0070c0"/>
          <w:rtl w:val="0"/>
          <w:lang w:val="en-US"/>
          <w14:textFill>
            <w14:solidFill>
              <w14:srgbClr w14:val="0070C0"/>
            </w14:solidFill>
          </w14:textFill>
        </w:rPr>
        <w:t xml:space="preserve">Response: </w:t>
      </w:r>
      <w:r>
        <w:rPr>
          <w:rFonts w:ascii="Times New Roman" w:hAnsi="Times New Roman"/>
          <w:rtl w:val="0"/>
          <w:lang w:val="en-US"/>
        </w:rPr>
        <w:t xml:space="preserve">Thank you for your insightful reading. </w:t>
      </w:r>
      <w:r>
        <w:rPr>
          <w:rFonts w:ascii="Times New Roman" w:hAnsi="Times New Roman"/>
          <w:rtl w:val="0"/>
          <w:lang w:val="en-US"/>
        </w:rPr>
        <w:t>We corrected this mistake.</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70c0"/>
          <w:u w:color="0070c0"/>
          <w:rtl w:val="0"/>
          <w:lang w:val="en-US"/>
          <w14:textFill>
            <w14:solidFill>
              <w14:srgbClr w14:val="0070C0"/>
            </w14:solidFill>
          </w14:textFill>
        </w:rPr>
        <w:t>Comment:</w:t>
      </w:r>
      <w:r>
        <w:rPr>
          <w:rFonts w:ascii="Times New Roman" w:hAnsi="Times New Roman"/>
          <w:rtl w:val="0"/>
          <w:lang w:val="da-DK"/>
        </w:rPr>
        <w:t xml:space="preserve"> Line 231: </w:t>
      </w:r>
      <w:r>
        <w:rPr>
          <w:rFonts w:ascii="Times New Roman" w:hAnsi="Times New Roman" w:hint="default"/>
          <w:rtl w:val="0"/>
          <w:lang w:val="en-US"/>
        </w:rPr>
        <w:t>“…</w:t>
      </w:r>
      <w:r>
        <w:rPr>
          <w:rFonts w:ascii="Times New Roman" w:hAnsi="Times New Roman"/>
          <w:rtl w:val="0"/>
          <w:lang w:val="en-US"/>
        </w:rPr>
        <w:t>was measured using a Trilogy Laboratory Fluorometer</w:t>
      </w:r>
      <w:r>
        <w:rPr>
          <w:rFonts w:ascii="Times New Roman" w:hAnsi="Times New Roman" w:hint="default"/>
          <w:rtl w:val="0"/>
          <w:lang w:val="en-US"/>
        </w:rPr>
        <w:t>…”</w:t>
      </w: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outline w:val="0"/>
          <w:color w:val="0070c0"/>
          <w:u w:color="0070c0"/>
          <w:rtl w:val="0"/>
          <w:lang w:val="en-US"/>
          <w14:textFill>
            <w14:solidFill>
              <w14:srgbClr w14:val="0070C0"/>
            </w14:solidFill>
          </w14:textFill>
        </w:rPr>
        <w:t xml:space="preserve">Response: </w:t>
      </w:r>
      <w:r>
        <w:rPr>
          <w:rFonts w:ascii="Times New Roman" w:hAnsi="Times New Roman"/>
          <w:rtl w:val="0"/>
          <w:lang w:val="it-IT"/>
        </w:rPr>
        <w:t>Done.</w:t>
      </w: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outline w:val="0"/>
          <w:color w:val="0070c0"/>
          <w:u w:color="0070c0"/>
          <w:rtl w:val="0"/>
          <w:lang w:val="en-US"/>
          <w14:textFill>
            <w14:solidFill>
              <w14:srgbClr w14:val="0070C0"/>
            </w14:solidFill>
          </w14:textFill>
        </w:rPr>
        <w:t>Comment:</w:t>
      </w:r>
      <w:r>
        <w:rPr>
          <w:rFonts w:ascii="Times New Roman" w:hAnsi="Times New Roman"/>
          <w:rtl w:val="0"/>
        </w:rPr>
        <w:t xml:space="preserve"> Line 232: </w:t>
      </w:r>
      <w:r>
        <w:rPr>
          <w:rFonts w:ascii="Times New Roman" w:hAnsi="Times New Roman" w:hint="default"/>
          <w:rtl w:val="0"/>
          <w:lang w:val="en-US"/>
        </w:rPr>
        <w:t>“…</w:t>
      </w:r>
      <w:r>
        <w:rPr>
          <w:rFonts w:ascii="Times New Roman" w:hAnsi="Times New Roman"/>
          <w:rtl w:val="0"/>
          <w:lang w:val="en-US"/>
        </w:rPr>
        <w:t>equipped with a Chlorophyll In-Vivo Module..</w:t>
      </w:r>
      <w:r>
        <w:rPr>
          <w:rFonts w:ascii="Times New Roman" w:hAnsi="Times New Roman" w:hint="default"/>
          <w:rtl w:val="0"/>
          <w:lang w:val="en-US"/>
        </w:rPr>
        <w:t>”</w:t>
      </w:r>
    </w:p>
    <w:p>
      <w:pPr>
        <w:pStyle w:val="Body"/>
        <w:spacing w:after="0"/>
        <w:jc w:val="both"/>
        <w:rPr>
          <w:rFonts w:ascii="Times New Roman" w:cs="Times New Roman" w:hAnsi="Times New Roman" w:eastAsia="Times New Roman"/>
          <w:outline w:val="0"/>
          <w:color w:val="0070c0"/>
          <w:u w:color="0070c0"/>
          <w14:textFill>
            <w14:solidFill>
              <w14:srgbClr w14:val="0070C0"/>
            </w14:solidFill>
          </w14:textFill>
        </w:rPr>
      </w:pPr>
      <w:r>
        <w:rPr>
          <w:rFonts w:ascii="Times New Roman" w:hAnsi="Times New Roman"/>
          <w:outline w:val="0"/>
          <w:color w:val="0070c0"/>
          <w:u w:color="0070c0"/>
          <w:rtl w:val="0"/>
          <w:lang w:val="en-US"/>
          <w14:textFill>
            <w14:solidFill>
              <w14:srgbClr w14:val="0070C0"/>
            </w14:solidFill>
          </w14:textFill>
        </w:rPr>
        <w:t xml:space="preserve">Response: </w:t>
      </w:r>
      <w:r>
        <w:rPr>
          <w:rFonts w:ascii="Times New Roman" w:hAnsi="Times New Roman"/>
          <w:rtl w:val="0"/>
          <w:lang w:val="it-IT"/>
        </w:rPr>
        <w:t>Done.</w:t>
      </w:r>
    </w:p>
    <w:p>
      <w:pPr>
        <w:pStyle w:val="Body"/>
        <w:spacing w:after="0"/>
        <w:jc w:val="both"/>
        <w:rPr>
          <w:rFonts w:ascii="Times New Roman" w:cs="Times New Roman" w:hAnsi="Times New Roman" w:eastAsia="Times New Roman"/>
          <w:lang w:val="en-US"/>
        </w:rPr>
      </w:pPr>
    </w:p>
    <w:p>
      <w:pPr>
        <w:pStyle w:val="Body"/>
        <w:spacing w:after="0"/>
        <w:jc w:val="both"/>
        <w:rPr>
          <w:rFonts w:ascii="Times New Roman" w:cs="Times New Roman" w:hAnsi="Times New Roman" w:eastAsia="Times New Roman"/>
          <w:lang w:val="en-US"/>
        </w:rPr>
      </w:pPr>
    </w:p>
    <w:p>
      <w:pPr>
        <w:pStyle w:val="Body"/>
        <w:pBdr>
          <w:top w:val="nil"/>
          <w:left w:val="nil"/>
          <w:bottom w:val="single" w:color="000000" w:sz="6" w:space="0" w:shadow="0" w:frame="0"/>
          <w:right w:val="nil"/>
        </w:pBdr>
        <w:spacing w:after="0"/>
        <w:jc w:val="both"/>
        <w:rPr>
          <w:rFonts w:ascii="Times New Roman" w:cs="Times New Roman" w:hAnsi="Times New Roman" w:eastAsia="Times New Roman"/>
          <w:lang w:val="en-US"/>
        </w:rPr>
      </w:pPr>
    </w:p>
    <w:p>
      <w:pPr>
        <w:pStyle w:val="Body"/>
        <w:spacing w:after="0"/>
        <w:jc w:val="both"/>
        <w:rPr>
          <w:rFonts w:ascii="Times New Roman" w:cs="Times New Roman" w:hAnsi="Times New Roman" w:eastAsia="Times New Roman"/>
          <w:lang w:val="en-US"/>
        </w:rPr>
      </w:pPr>
    </w:p>
    <w:p>
      <w:pPr>
        <w:pStyle w:val="Body"/>
        <w:spacing w:after="0"/>
        <w:jc w:val="both"/>
        <w:rPr>
          <w:rFonts w:ascii="Times New Roman" w:cs="Times New Roman" w:hAnsi="Times New Roman" w:eastAsia="Times New Roman"/>
          <w:lang w:val="en-US"/>
        </w:rPr>
      </w:pPr>
    </w:p>
    <w:p>
      <w:pPr>
        <w:pStyle w:val="Body"/>
        <w:spacing w:after="0"/>
        <w:jc w:val="both"/>
        <w:rPr>
          <w:rFonts w:ascii="Times New Roman" w:cs="Times New Roman" w:hAnsi="Times New Roman" w:eastAsia="Times New Roman"/>
        </w:rPr>
      </w:pPr>
      <w:r>
        <w:rPr>
          <w:rFonts w:ascii="Times New Roman" w:hAnsi="Times New Roman"/>
          <w:rtl w:val="0"/>
          <w:lang w:val="en-US"/>
        </w:rPr>
        <w:t xml:space="preserve">We </w:t>
      </w:r>
      <w:del w:id="80" w:date="2024-07-13T09:30:47Z" w:author="Douglas Campbell">
        <w:r>
          <w:rPr>
            <w:rFonts w:ascii="Times New Roman" w:hAnsi="Times New Roman"/>
            <w:rtl w:val="0"/>
            <w:lang w:val="en-US"/>
          </w:rPr>
          <w:delText xml:space="preserve">would like to </w:delText>
        </w:r>
      </w:del>
      <w:r>
        <w:rPr>
          <w:rFonts w:ascii="Times New Roman" w:hAnsi="Times New Roman"/>
          <w:rtl w:val="0"/>
          <w:lang w:val="en-US"/>
        </w:rPr>
        <w:t xml:space="preserve">thank Reviewer 2 for </w:t>
      </w:r>
      <w:del w:id="81" w:date="2024-07-13T09:30:52Z" w:author="Douglas Campbell">
        <w:r>
          <w:rPr>
            <w:rFonts w:ascii="Times New Roman" w:hAnsi="Times New Roman"/>
            <w:rtl w:val="0"/>
            <w:lang w:val="en-US"/>
          </w:rPr>
          <w:delText>her/his</w:delText>
        </w:r>
      </w:del>
      <w:ins w:id="82" w:date="2024-07-13T09:30:53Z" w:author="Douglas Campbell">
        <w:r>
          <w:rPr>
            <w:rFonts w:ascii="Times New Roman" w:hAnsi="Times New Roman"/>
            <w:rtl w:val="0"/>
            <w:lang w:val="en-US"/>
          </w:rPr>
          <w:t>their</w:t>
        </w:r>
      </w:ins>
      <w:r>
        <w:rPr>
          <w:rFonts w:ascii="Times New Roman" w:hAnsi="Times New Roman"/>
          <w:rtl w:val="0"/>
          <w:lang w:val="en-US"/>
        </w:rPr>
        <w:t xml:space="preserve"> time and</w:t>
      </w:r>
      <w:del w:id="83" w:date="2024-07-13T09:30:56Z" w:author="Douglas Campbell">
        <w:r>
          <w:rPr>
            <w:rFonts w:ascii="Times New Roman" w:hAnsi="Times New Roman"/>
            <w:rtl w:val="0"/>
            <w:lang w:val="en-US"/>
          </w:rPr>
          <w:delText xml:space="preserve"> all </w:delText>
        </w:r>
      </w:del>
      <w:r>
        <w:rPr>
          <w:rFonts w:ascii="Times New Roman" w:hAnsi="Times New Roman"/>
          <w:rtl w:val="0"/>
          <w:lang w:val="en-US"/>
        </w:rPr>
        <w:t xml:space="preserve">valuable comments. </w:t>
      </w:r>
      <w:del w:id="84" w:date="2024-07-13T09:31:03Z" w:author="Douglas Campbell">
        <w:r>
          <w:rPr>
            <w:rFonts w:ascii="Times New Roman" w:hAnsi="Times New Roman"/>
            <w:rtl w:val="0"/>
            <w:lang w:val="en-US"/>
          </w:rPr>
          <w:delText xml:space="preserve">We would like to assure you that we have treated all comments with due attention. We hope that this new version of the manuscript will be satisfactory. </w:delText>
        </w:r>
      </w:del>
      <w:r>
        <w:rPr>
          <w:rFonts w:ascii="Times New Roman" w:hAnsi="Times New Roman"/>
          <w:rtl w:val="0"/>
          <w:lang w:val="en-US"/>
        </w:rPr>
        <w:t xml:space="preserve">The </w:t>
      </w:r>
      <w:ins w:id="85" w:date="2024-07-13T09:31:07Z" w:author="Douglas Campbell">
        <w:r>
          <w:rPr>
            <w:rFonts w:ascii="Times New Roman" w:hAnsi="Times New Roman"/>
            <w:rtl w:val="0"/>
            <w:lang w:val="en-US"/>
          </w:rPr>
          <w:t xml:space="preserve">relevant </w:t>
        </w:r>
      </w:ins>
      <w:r>
        <w:rPr>
          <w:rFonts w:ascii="Times New Roman" w:hAnsi="Times New Roman"/>
          <w:rtl w:val="0"/>
          <w:lang w:val="en-US"/>
        </w:rPr>
        <w:t xml:space="preserve">changes in the manuscript are marked in </w:t>
      </w:r>
      <w:r>
        <w:rPr>
          <w:rFonts w:ascii="Times New Roman" w:hAnsi="Times New Roman"/>
          <w:outline w:val="0"/>
          <w:color w:val="00b050"/>
          <w:u w:color="00b050"/>
          <w:rtl w:val="0"/>
          <w:lang w:val="en-US"/>
          <w14:textFill>
            <w14:solidFill>
              <w14:srgbClr w14:val="00B050"/>
            </w14:solidFill>
          </w14:textFill>
        </w:rPr>
        <w:t>green.</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rFonts w:ascii="Times New Roman" w:cs="Times New Roman" w:hAnsi="Times New Roman" w:eastAsia="Times New Roman"/>
        </w:rPr>
      </w:pPr>
      <w:r>
        <w:rPr>
          <w:rFonts w:ascii="Times New Roman" w:hAnsi="Times New Roman"/>
          <w:rtl w:val="0"/>
          <w:lang w:val="en-US"/>
        </w:rPr>
        <w:t>Reviewer_2</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rFonts w:ascii="Times New Roman" w:cs="Times New Roman" w:hAnsi="Times New Roman" w:eastAsia="Times New Roman"/>
        </w:rPr>
      </w:pPr>
      <w:r>
        <w:rPr>
          <w:rFonts w:ascii="Times New Roman" w:hAnsi="Times New Roman"/>
          <w:rtl w:val="0"/>
          <w:lang w:val="en-US"/>
        </w:rPr>
        <w:t>Comments to the Authors LO-24-0249</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rtl w:val="0"/>
          <w:lang w:val="en-US"/>
        </w:rPr>
        <w:t>General comments</w:t>
      </w:r>
    </w:p>
    <w:p>
      <w:pPr>
        <w:pStyle w:val="Body"/>
        <w:spacing w:after="0"/>
        <w:jc w:val="both"/>
        <w:rPr>
          <w:ins w:id="86" w:date="2024-07-13T09:31:16Z" w:author="Douglas Campbell"/>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This paper focuses on physiological differences between strains of PC rich vs. PE rich </w:t>
      </w:r>
      <w:r>
        <w:rPr>
          <w:rFonts w:ascii="Times New Roman" w:hAnsi="Times New Roman"/>
          <w:i w:val="1"/>
          <w:iCs w:val="1"/>
          <w:rtl w:val="0"/>
          <w:lang w:val="it-IT"/>
        </w:rPr>
        <w:t>Synechococcus</w:t>
      </w:r>
      <w:r>
        <w:rPr>
          <w:rFonts w:ascii="Times New Roman" w:hAnsi="Times New Roman"/>
          <w:rtl w:val="0"/>
          <w:lang w:val="en-US"/>
        </w:rPr>
        <w:t xml:space="preserve"> in their response to photic regimes and growth phases. The work is technically sound and well executed. The paper is generally well written. Overall, the results based on these culture experiments point to the potential importance of photoperiod as well as PUR/PAR in explaining the distribution of PC strains. This would seem to be an important aspect of their ecology that has not been fully considered. </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 for these positive statements</w:t>
      </w:r>
      <w:del w:id="87" w:date="2024-07-13T09:31:19Z" w:author="Douglas Campbell">
        <w:r>
          <w:rPr>
            <w:rFonts w:ascii="Times New Roman" w:hAnsi="Times New Roman"/>
            <w:rtl w:val="0"/>
            <w:lang w:val="en-US"/>
          </w:rPr>
          <w:delText>, we really appreciate it.</w:delText>
        </w:r>
      </w:del>
      <w:ins w:id="88" w:date="2024-07-13T09:32:02Z" w:author="Douglas Campbell">
        <w:r>
          <w:rPr>
            <w:rFonts w:ascii="Times New Roman" w:hAnsi="Times New Roman"/>
            <w:rtl w:val="0"/>
            <w:lang w:val="en-US"/>
          </w:rPr>
          <w:t>, in the revised version we strive to emphasize the importance of photoperiod as a factor with differential influences on growth across strains, and across light levels.</w:t>
        </w:r>
      </w:ins>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ins w:id="89" w:date="2024-07-13T09:32:30Z" w:author="Douglas Campbell"/>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I think this could be more clearly brought forward in the conclusion to the paper. The remarkably high growth rates achieved at 22 C is indeed worth highlighting as a major finding along with behaviour in response to longer photoperiods. However, I would recommend that the authors not generalize based on 2 strains of each type that are all coastal, when there is clearly so much diversity across strains. This generalization needs to be downplayed in the abstract as suggested further below. One generalization that is possible for PC vs PE strains is their light quality niche differentiation (Stomp et al. and references within), but whether this extends to photoperiod length remains to be determined. </w:t>
      </w:r>
      <w:r>
        <w:rPr>
          <w:rFonts w:ascii="Times New Roman" w:hAnsi="Times New Roman"/>
          <w:i w:val="1"/>
          <w:iCs w:val="1"/>
          <w:rtl w:val="0"/>
          <w:lang w:val="it-IT"/>
        </w:rPr>
        <w:t>Synechococcus</w:t>
      </w:r>
      <w:r>
        <w:rPr>
          <w:rFonts w:ascii="Times New Roman" w:hAnsi="Times New Roman"/>
          <w:rtl w:val="0"/>
          <w:lang w:val="en-US"/>
        </w:rPr>
        <w:t xml:space="preserve"> assemblages in coastal areas would tend to be dominated by PC rich strains by virtue of the higher turbidity of these areas relative to the open ocean, perhaps regardless of photoperiod. Based on the present study it would seem that PE rich strains are more susceptible to photoinhibition, and it may indeed be possible to generalize here in reference to other studies based on different strains. I would suggest a concerted literature search of culture studies of PC vs PE to provide further support for this generalization. </w:t>
      </w:r>
      <w:r>
        <w:rPr>
          <w:rFonts w:ascii="Times New Roman" w:hAnsi="Times New Roman" w:hint="default"/>
          <w:rtl w:val="0"/>
          <w:lang w:val="en-US"/>
        </w:rPr>
        <w:t> </w:t>
      </w:r>
      <w:r>
        <w:rPr>
          <w:rFonts w:ascii="Times New Roman" w:hAnsi="Times New Roman"/>
          <w:rtl w:val="0"/>
          <w:lang w:val="en-US"/>
        </w:rPr>
        <w:t>Using field data as support here is complicated by many other factors that can affect the outcome of competition between species and strains of species.</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ins w:id="90" w:date="2024-07-13T09:32:45Z" w:author="Douglas Campbell">
        <w:r>
          <w:rPr>
            <w:rFonts w:ascii="Times New Roman" w:hAnsi="Times New Roman"/>
            <w:outline w:val="0"/>
            <w:color w:val="00b050"/>
            <w:u w:color="00b050"/>
            <w:rtl w:val="0"/>
            <w:lang w:val="en-US"/>
            <w14:textFill>
              <w14:solidFill>
                <w14:srgbClr w14:val="00B050"/>
              </w14:solidFill>
            </w14:textFill>
          </w:rPr>
          <w:t xml:space="preserve">Thank you. </w:t>
        </w:r>
      </w:ins>
      <w:del w:id="91" w:date="2024-07-13T09:32:50Z" w:author="Douglas Campbell">
        <w:r>
          <w:rPr>
            <w:rFonts w:ascii="Times New Roman" w:hAnsi="Times New Roman"/>
            <w:rtl w:val="0"/>
            <w:lang w:val="en-US"/>
          </w:rPr>
          <w:delText>We would like to thank you for your time and all valuable comments, which contributed to improving our manuscript.</w:delText>
        </w:r>
      </w:del>
      <w:r>
        <w:rPr>
          <w:rFonts w:ascii="Times New Roman" w:hAnsi="Times New Roman"/>
          <w:rtl w:val="0"/>
          <w:lang w:val="en-US"/>
        </w:rPr>
        <w:t xml:space="preserve"> We emphasized in the </w:t>
      </w:r>
      <w:ins w:id="92" w:date="2024-07-13T09:32:55Z" w:author="Douglas Campbell">
        <w:r>
          <w:rPr>
            <w:rFonts w:ascii="Times New Roman" w:hAnsi="Times New Roman"/>
            <w:rtl w:val="0"/>
            <w:lang w:val="en-US"/>
          </w:rPr>
          <w:t xml:space="preserve">revised </w:t>
        </w:r>
      </w:ins>
      <w:r>
        <w:rPr>
          <w:rFonts w:ascii="Times New Roman" w:hAnsi="Times New Roman"/>
          <w:rtl w:val="0"/>
          <w:lang w:val="en-US"/>
        </w:rPr>
        <w:t xml:space="preserve">Discussion and Conclusions that we recorded the fastest </w:t>
      </w:r>
      <w:ins w:id="93" w:date="2024-07-13T09:33:04Z" w:author="Douglas Campbell">
        <w:r>
          <w:rPr>
            <w:rFonts w:ascii="Times New Roman" w:hAnsi="Times New Roman"/>
            <w:rtl w:val="0"/>
            <w:lang w:val="en-US"/>
          </w:rPr>
          <w:t xml:space="preserve">known </w:t>
        </w:r>
      </w:ins>
      <w:r>
        <w:rPr>
          <w:rFonts w:ascii="Times New Roman" w:hAnsi="Times New Roman"/>
          <w:rtl w:val="0"/>
          <w:lang w:val="en-US"/>
        </w:rPr>
        <w:t>growth rate for picocyanobacteria at a temperature of 22</w:t>
      </w:r>
      <w:r>
        <w:rPr>
          <w:rFonts w:ascii="Times New Roman" w:hAnsi="Times New Roman" w:hint="default"/>
          <w:rtl w:val="0"/>
          <w:lang w:val="en-US"/>
        </w:rPr>
        <w:t>°</w:t>
      </w:r>
      <w:r>
        <w:rPr>
          <w:rFonts w:ascii="Times New Roman" w:hAnsi="Times New Roman"/>
          <w:rtl w:val="0"/>
          <w:lang w:val="en-US"/>
        </w:rPr>
        <w:t xml:space="preserve">C (L583, L725-726). We corrected the Abstract to avoid </w:t>
      </w:r>
      <w:ins w:id="94" w:date="2024-07-13T09:33:15Z" w:author="Douglas Campbell">
        <w:r>
          <w:rPr>
            <w:rFonts w:ascii="Times New Roman" w:hAnsi="Times New Roman"/>
            <w:rtl w:val="0"/>
            <w:lang w:val="en-US"/>
          </w:rPr>
          <w:t>over-</w:t>
        </w:r>
      </w:ins>
      <w:r>
        <w:rPr>
          <w:rFonts w:ascii="Times New Roman" w:hAnsi="Times New Roman"/>
          <w:rtl w:val="0"/>
          <w:lang w:val="en-US"/>
        </w:rPr>
        <w:t xml:space="preserve">generalizing our results to all PC and PE strains (L37-38). We also highlighted the role of photoperiod in </w:t>
      </w:r>
      <w:ins w:id="95" w:date="2024-07-13T09:33:25Z" w:author="Douglas Campbell">
        <w:r>
          <w:rPr>
            <w:rFonts w:ascii="Times New Roman" w:hAnsi="Times New Roman"/>
            <w:rtl w:val="0"/>
            <w:lang w:val="en-US"/>
          </w:rPr>
          <w:t xml:space="preserve">revised </w:t>
        </w:r>
      </w:ins>
      <w:r>
        <w:rPr>
          <w:rFonts w:ascii="Times New Roman" w:hAnsi="Times New Roman"/>
          <w:rtl w:val="0"/>
          <w:lang w:val="en-US"/>
        </w:rPr>
        <w:t>Discussion and Conclusion</w:t>
      </w:r>
      <w:ins w:id="96" w:date="2024-07-13T09:48:37Z" w:author="Douglas Campbell">
        <w:r>
          <w:rPr>
            <w:rFonts w:ascii="Times New Roman" w:hAnsi="Times New Roman"/>
            <w:rtl w:val="0"/>
            <w:lang w:val="en-US"/>
          </w:rPr>
          <w:t xml:space="preserve"> </w:t>
        </w:r>
      </w:ins>
      <w:del w:id="97" w:date="2024-07-13T09:48:37Z" w:author="Douglas Campbell">
        <w:r>
          <w:rPr>
            <w:rFonts w:ascii="Times New Roman" w:hAnsi="Times New Roman"/>
            <w:rtl w:val="0"/>
            <w:lang w:val="en-US"/>
          </w:rPr>
          <w:delText xml:space="preserve"> sections </w:delText>
        </w:r>
      </w:del>
      <w:r>
        <w:rPr>
          <w:rFonts w:ascii="Times New Roman" w:hAnsi="Times New Roman"/>
          <w:rtl w:val="0"/>
          <w:lang w:val="en-US"/>
        </w:rPr>
        <w:t xml:space="preserve">(L558-560, L579-582, L729-730) and </w:t>
      </w:r>
      <w:r>
        <w:rPr>
          <w:rFonts w:ascii="Times New Roman" w:hAnsi="Times New Roman"/>
          <w:rtl w:val="0"/>
          <w:lang w:val="en-US"/>
        </w:rPr>
        <w:t>added literature focused on culture studies of PC vs PE (L580-582)</w:t>
      </w:r>
      <w:ins w:id="98" w:date="2024-07-13T09:33:32Z" w:author="Douglas Campbell">
        <w:r>
          <w:rPr>
            <w:rFonts w:ascii="Times New Roman" w:hAnsi="Times New Roman"/>
            <w:rtl w:val="0"/>
            <w:lang w:val="en-US"/>
          </w:rPr>
          <w:t xml:space="preserve"> </w:t>
        </w:r>
      </w:ins>
      <w:ins w:id="99" w:date="2024-07-13T09:33:32Z" w:author="Douglas Campbell">
        <w:r>
          <w:rPr>
            <w:rFonts w:ascii="Times New Roman" w:hAnsi="Times New Roman"/>
            <w:i w:val="1"/>
            <w:iCs w:val="1"/>
            <w:rtl w:val="0"/>
            <w:lang w:val="en-US"/>
          </w:rPr>
          <w:t>Synechococcus</w:t>
        </w:r>
      </w:ins>
      <w:r>
        <w:rPr>
          <w:rFonts w:ascii="Times New Roman" w:hAnsi="Times New Roman"/>
          <w:rtl w:val="0"/>
        </w:rPr>
        <w:t>.</w:t>
      </w:r>
    </w:p>
    <w:p>
      <w:pPr>
        <w:pStyle w:val="Body"/>
        <w:spacing w:after="0"/>
        <w:jc w:val="both"/>
        <w:rPr>
          <w:rFonts w:ascii="Times New Roman" w:cs="Times New Roman" w:hAnsi="Times New Roman" w:eastAsia="Times New Roman"/>
        </w:rPr>
      </w:pPr>
    </w:p>
    <w:p>
      <w:pPr>
        <w:pStyle w:val="Body"/>
        <w:spacing w:after="0"/>
        <w:jc w:val="both"/>
        <w:rPr>
          <w:ins w:id="100" w:date="2024-07-13T09:33:45Z" w:author="Douglas Campbell"/>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My other general comment centers around the growth conditions of batch culture (see below) </w:t>
      </w:r>
      <w:r>
        <w:rPr>
          <w:rFonts w:ascii="Times New Roman" w:hAnsi="Times New Roman" w:hint="default"/>
          <w:rtl w:val="0"/>
          <w:lang w:val="en-US"/>
        </w:rPr>
        <w:t xml:space="preserve">– </w:t>
      </w:r>
      <w:r>
        <w:rPr>
          <w:rFonts w:ascii="Times New Roman" w:hAnsi="Times New Roman"/>
          <w:rtl w:val="0"/>
          <w:lang w:val="en-US"/>
        </w:rPr>
        <w:t xml:space="preserve">under the conditions of these experiments, what is the main factor that is triggering the onset of the stationary phase? is there N limitation, or light limitation (from self-shading) within the cultures once stationary reached? </w:t>
      </w:r>
      <w:r>
        <w:rPr>
          <w:rFonts w:ascii="Times New Roman" w:hAnsi="Times New Roman" w:hint="default"/>
          <w:rtl w:val="0"/>
          <w:lang w:val="en-US"/>
        </w:rPr>
        <w:t> </w:t>
      </w:r>
      <w:r>
        <w:rPr>
          <w:rFonts w:ascii="Times New Roman" w:hAnsi="Times New Roman"/>
          <w:rtl w:val="0"/>
          <w:lang w:val="en-US"/>
        </w:rPr>
        <w:t>Would picocyanobacteria ever be in stationary under natural conditions? Likely not because their growth rates are very much in sync with loss rates from protozoan grazers - they are essentially kept in exponential growth. Natural conditions are thus more like those of a chemostat.</w:t>
      </w:r>
    </w:p>
    <w:p>
      <w:pPr>
        <w:pStyle w:val="Body"/>
        <w:spacing w:after="0"/>
        <w:jc w:val="both"/>
        <w:rPr>
          <w:rFonts w:ascii="Times New Roman" w:cs="Times New Roman" w:hAnsi="Times New Roman" w:eastAsia="Times New Roman"/>
        </w:rPr>
      </w:pPr>
    </w:p>
    <w:p>
      <w:pPr>
        <w:pStyle w:val="Body"/>
        <w:spacing w:after="0"/>
        <w:jc w:val="both"/>
        <w:rPr>
          <w:ins w:id="101" w:date="2024-07-13T09:44:48Z" w:author="Douglas Campbell"/>
          <w:rFonts w:ascii="Times New Roman" w:cs="Times New Roman" w:hAnsi="Times New Roman" w:eastAsia="Times New Roman"/>
          <w:lang w:val="en-US"/>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 xml:space="preserve">Thank you for this important comment. We removed the </w:t>
      </w:r>
      <w:del w:id="102" w:date="2024-07-13T09:33:59Z" w:author="Douglas Campbell">
        <w:r>
          <w:rPr>
            <w:rFonts w:ascii="Times New Roman" w:hAnsi="Times New Roman"/>
            <w:rtl w:val="0"/>
            <w:lang w:val="en-US"/>
          </w:rPr>
          <w:delText>part about</w:delText>
        </w:r>
      </w:del>
      <w:ins w:id="103" w:date="2024-07-13T09:34:01Z" w:author="Douglas Campbell">
        <w:r>
          <w:rPr>
            <w:rFonts w:ascii="Times New Roman" w:hAnsi="Times New Roman"/>
            <w:rtl w:val="0"/>
            <w:lang w:val="en-US"/>
          </w:rPr>
          <w:t>passage on</w:t>
        </w:r>
      </w:ins>
      <w:r>
        <w:rPr>
          <w:rFonts w:ascii="Times New Roman" w:hAnsi="Times New Roman"/>
          <w:rtl w:val="0"/>
          <w:lang w:val="en-US"/>
        </w:rPr>
        <w:t xml:space="preserve"> cyanobacterial growth phases from the Introduction and moved some parts to </w:t>
      </w:r>
      <w:del w:id="104" w:date="2024-07-13T09:23:07Z" w:author="Douglas Campbell">
        <w:r>
          <w:rPr>
            <w:rFonts w:ascii="Times New Roman" w:hAnsi="Times New Roman"/>
            <w:rtl w:val="0"/>
            <w:lang w:val="en-US"/>
          </w:rPr>
          <w:delText xml:space="preserve">M&amp;M </w:delText>
        </w:r>
      </w:del>
      <w:ins w:id="105" w:date="2024-07-13T09:23:11Z" w:author="Douglas Campbell">
        <w:r>
          <w:rPr>
            <w:rFonts w:ascii="Times New Roman" w:hAnsi="Times New Roman"/>
            <w:rtl w:val="0"/>
            <w:lang w:val="en-US"/>
          </w:rPr>
          <w:t xml:space="preserve">Materials &amp; Methods </w:t>
        </w:r>
      </w:ins>
      <w:r>
        <w:rPr>
          <w:rFonts w:ascii="Times New Roman" w:hAnsi="Times New Roman"/>
          <w:rtl w:val="0"/>
          <w:lang w:val="en-US"/>
        </w:rPr>
        <w:t>and Discussion</w:t>
      </w:r>
      <w:del w:id="106" w:date="2024-07-13T09:24:03Z" w:author="Douglas Campbell">
        <w:r>
          <w:rPr>
            <w:rFonts w:ascii="Times New Roman" w:hAnsi="Times New Roman"/>
            <w:rtl w:val="0"/>
            <w:lang w:val="en-US"/>
          </w:rPr>
          <w:delText xml:space="preserve"> chapters</w:delText>
        </w:r>
      </w:del>
      <w:r>
        <w:rPr>
          <w:rFonts w:ascii="Times New Roman" w:hAnsi="Times New Roman"/>
          <w:rtl w:val="0"/>
          <w:lang w:val="en-US"/>
        </w:rPr>
        <w:t xml:space="preserve">. Due to this </w:t>
      </w:r>
      <w:ins w:id="107" w:date="2024-07-13T09:34:19Z" w:author="Douglas Campbell">
        <w:r>
          <w:rPr>
            <w:rFonts w:ascii="Times New Roman" w:hAnsi="Times New Roman"/>
            <w:rtl w:val="0"/>
            <w:lang w:val="en-US"/>
          </w:rPr>
          <w:t xml:space="preserve">comment </w:t>
        </w:r>
      </w:ins>
      <w:r>
        <w:rPr>
          <w:rFonts w:ascii="Times New Roman" w:hAnsi="Times New Roman"/>
          <w:rtl w:val="0"/>
          <w:lang w:val="en-US"/>
        </w:rPr>
        <w:t>and the Editor's suggestion, we also decided to change the title (L4-6, L198-200, L629-640).</w:t>
      </w:r>
      <w:ins w:id="108" w:date="2024-07-13T09:44:48Z" w:author="Douglas Campbell">
        <w:r>
          <w:rPr>
            <w:rFonts w:ascii="Times New Roman" w:hAnsi="Times New Roman"/>
            <w:rtl w:val="0"/>
            <w:lang w:val="en-US"/>
          </w:rPr>
          <w:t xml:space="preserve"> </w:t>
        </w:r>
      </w:ins>
    </w:p>
    <w:p>
      <w:pPr>
        <w:pStyle w:val="Body"/>
        <w:spacing w:after="0"/>
        <w:jc w:val="both"/>
        <w:rPr>
          <w:ins w:id="109" w:date="2024-07-13T09:44:48Z" w:author="Douglas Campbell"/>
          <w:rFonts w:ascii="Times New Roman" w:cs="Times New Roman" w:hAnsi="Times New Roman" w:eastAsia="Times New Roman"/>
          <w:lang w:val="en-US"/>
        </w:rPr>
      </w:pPr>
    </w:p>
    <w:p>
      <w:pPr>
        <w:pStyle w:val="Body"/>
        <w:spacing w:after="0"/>
        <w:jc w:val="both"/>
        <w:rPr>
          <w:ins w:id="110" w:date="2024-07-13T09:44:48Z" w:author="Douglas Campbell"/>
          <w:rFonts w:ascii="Times New Roman" w:cs="Times New Roman" w:hAnsi="Times New Roman" w:eastAsia="Times New Roman"/>
          <w:lang w:val="en-US"/>
        </w:rPr>
      </w:pPr>
      <w:ins w:id="111" w:date="2024-07-13T09:44:48Z" w:author="Douglas Campbell">
        <w:r>
          <w:rPr>
            <w:rFonts w:ascii="Times New Roman" w:hAnsi="Times New Roman"/>
            <w:rtl w:val="0"/>
            <w:lang w:val="en-US"/>
          </w:rPr>
          <w:t>We have text (L XXXXX) to to XXXX</w:t>
        </w:r>
      </w:ins>
    </w:p>
    <w:p>
      <w:pPr>
        <w:pStyle w:val="Body"/>
        <w:spacing w:after="0"/>
        <w:jc w:val="both"/>
        <w:rPr>
          <w:del w:id="112" w:date="2024-07-13T09:39:32Z" w:author="Douglas Campbell"/>
          <w:rFonts w:ascii="Times New Roman" w:cs="Times New Roman" w:hAnsi="Times New Roman" w:eastAsia="Times New Roman"/>
        </w:rPr>
      </w:pPr>
      <w:ins w:id="113" w:date="2024-07-13T09:44:48Z" w:author="Douglas Campbell">
        <w:r>
          <w:rPr>
            <w:rFonts w:ascii="Times New Roman" w:hAnsi="Times New Roman"/>
            <w:rtl w:val="0"/>
            <w:lang w:val="en-US"/>
          </w:rPr>
          <w:t>"</w:t>
        </w:r>
      </w:ins>
      <w:ins w:id="114" w:date="2024-07-13T09:44:48Z" w:author="Douglas Campbell">
        <w:r>
          <w:rPr>
            <w:rFonts w:ascii="Times New Roman" w:hAnsi="Times New Roman"/>
            <w:rtl w:val="0"/>
            <w:lang w:val="en-US"/>
          </w:rPr>
          <w:t>XXX Not all cultures were grown long enough to reach full stationary phase, but onset of stationary phase, when determined,  occurred fairly consistently when cultures reached ~ 0.5 OD720 (PC-rich) or ~ 0.65 OD720 (PE-rich), no matter the level of culture PAR.  It is therefore unlikely that onset of light limitation imposed stationary phase on the cultures, which remained optically fairly thin, with even illumination to each tube from the PSI MultiCultivator array of LED.  Based upon parallel studies re-launching growth after stationary phase by dilution with fresh media, with the same strains, under the same growth conditions (unpub.), we hypothesize that nutrient limitation imposes the transition to stationary phase. XXX</w:t>
        </w:r>
      </w:ins>
      <w:ins w:id="115" w:date="2024-07-13T09:44:48Z" w:author="Douglas Campbell">
        <w:r>
          <w:rPr>
            <w:rFonts w:ascii="Times New Roman" w:hAnsi="Times New Roman"/>
            <w:rtl w:val="0"/>
            <w:lang w:val="en-US"/>
          </w:rPr>
          <w:t xml:space="preserve">"  </w:t>
        </w:r>
      </w:ins>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rtl w:val="0"/>
          <w:lang w:val="en-US"/>
        </w:rPr>
        <w:t>Specific comments follow.</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u w:val="single"/>
        </w:rPr>
      </w:pPr>
      <w:r>
        <w:rPr>
          <w:rFonts w:ascii="Times New Roman" w:hAnsi="Times New Roman"/>
          <w:u w:val="single"/>
          <w:rtl w:val="0"/>
          <w:lang w:val="de-DE"/>
        </w:rPr>
        <w:t>Title, Abstract:</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Line 25. I think that the forecasting is based on temperature responses as opposed to changes in the depth of the mixing zone which would affect the overall photic regimes. </w:t>
      </w:r>
      <w:r>
        <w:rPr>
          <w:rFonts w:ascii="Times New Roman" w:hAnsi="Times New Roman" w:hint="default"/>
          <w:rtl w:val="0"/>
          <w:lang w:val="en-US"/>
        </w:rPr>
        <w:t> </w:t>
      </w:r>
      <w:r>
        <w:rPr>
          <w:rFonts w:ascii="Times New Roman" w:hAnsi="Times New Roman"/>
          <w:rtl w:val="0"/>
          <w:lang w:val="en-US"/>
        </w:rPr>
        <w:t>I think here the authors are alluding to the work of Flombaum et al. , which is in reference to projected ocean temperatures rather than changes in light regimes.</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 xml:space="preserve">Thank you for this comment. </w:t>
      </w:r>
      <w:r>
        <w:rPr>
          <w:rFonts w:ascii="Times New Roman" w:hAnsi="Times New Roman"/>
          <w:rtl w:val="0"/>
          <w:lang w:val="en-US"/>
        </w:rPr>
        <w:t>We changed this sentence (L27-29).</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Line 31 here I would specify.. </w:t>
      </w:r>
      <w:bookmarkStart w:name="_Hlk171628230" w:id="116"/>
      <w:r>
        <w:rPr>
          <w:rFonts w:ascii="Times New Roman" w:hAnsi="Times New Roman"/>
          <w:rtl w:val="0"/>
          <w:lang w:val="en-US"/>
        </w:rPr>
        <w:t>whereas the two PC-rich strains showed</w:t>
      </w:r>
      <w:bookmarkEnd w:id="116"/>
      <w:r>
        <w:rPr>
          <w:rFonts w:ascii="Times New Roman" w:hAnsi="Times New Roman" w:hint="default"/>
          <w:rtl w:val="0"/>
          <w:lang w:val="en-US"/>
        </w:rPr>
        <w:t>…</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 We corrected this issue.</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Line 33. change to </w:t>
      </w:r>
      <w:r>
        <w:rPr>
          <w:rFonts w:ascii="Times New Roman" w:hAnsi="Times New Roman" w:hint="default"/>
          <w:rtl w:val="0"/>
          <w:lang w:val="en-US"/>
        </w:rPr>
        <w:t>“</w:t>
      </w:r>
      <w:bookmarkStart w:name="_Hlk171628105" w:id="117"/>
      <w:r>
        <w:rPr>
          <w:rFonts w:ascii="Times New Roman" w:hAnsi="Times New Roman"/>
          <w:rtl w:val="0"/>
          <w:lang w:val="en-US"/>
        </w:rPr>
        <w:t>found that all four coastal strains</w:t>
      </w:r>
      <w:bookmarkEnd w:id="117"/>
      <w:r>
        <w:rPr>
          <w:rFonts w:ascii="Times New Roman" w:hAnsi="Times New Roman" w:hint="default"/>
          <w:rtl w:val="0"/>
          <w:lang w:val="en-US"/>
        </w:rPr>
        <w:t>…</w:t>
      </w:r>
      <w:r>
        <w:rPr>
          <w:rFonts w:ascii="Times New Roman" w:hAnsi="Times New Roman"/>
          <w:rtl w:val="0"/>
        </w:rPr>
        <w:t>.</w:t>
      </w:r>
      <w:bookmarkStart w:name="_Hlk171628121" w:id="118"/>
      <w:r>
        <w:rPr>
          <w:rFonts w:ascii="Times New Roman" w:hAnsi="Times New Roman"/>
          <w:rtl w:val="0"/>
          <w:lang w:val="en-US"/>
        </w:rPr>
        <w:t>showed</w:t>
      </w:r>
      <w:bookmarkEnd w:id="118"/>
      <w:r>
        <w:rPr>
          <w:rFonts w:ascii="Times New Roman" w:hAnsi="Times New Roman" w:hint="default"/>
          <w:rtl w:val="0"/>
          <w:lang w:val="en-US"/>
        </w:rPr>
        <w:t>…</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 We changed this sentence.</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u w:val="single"/>
          <w:rtl w:val="0"/>
          <w:lang w:val="fr-FR"/>
        </w:rPr>
        <w:t>Introduction</w:t>
      </w:r>
      <w:r>
        <w:rPr>
          <w:rFonts w:ascii="Times New Roman" w:cs="Times New Roman" w:hAnsi="Times New Roman" w:eastAsia="Times New Roman"/>
        </w:rPr>
        <w:br w:type="textWrapping"/>
      </w: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Line 51-52. This is not unique to cyanobacteria. Ditto the next sentence (line 54-55) - the challenge of prolonged darkness is not faced just by cyanobacteria at high latitudes. Up until this point the introduction refers to phytoplankton more generally. But the whole first introductory paragraph is pertinent to all phytoplankton taxa even the last two lines (63-64). I would make this clear. The next para introduces Synechococcus </w:t>
      </w:r>
      <w:r>
        <w:rPr>
          <w:rFonts w:ascii="Times New Roman" w:hAnsi="Times New Roman" w:hint="default"/>
          <w:rtl w:val="0"/>
          <w:lang w:val="en-US"/>
        </w:rPr>
        <w:t>…</w:t>
      </w:r>
      <w:r>
        <w:rPr>
          <w:rFonts w:ascii="Times New Roman" w:hAnsi="Times New Roman"/>
          <w:rtl w:val="0"/>
          <w:lang w:val="en-US"/>
        </w:rPr>
        <w:t>So start here by focusing the background context to this group of phytoplankton, specifically. It is easy to justify the focus on picocyanobacteria, given that they typically dominate the productivity of the open oceans.</w:t>
      </w:r>
    </w:p>
    <w:p>
      <w:pPr>
        <w:pStyle w:val="Body"/>
        <w:spacing w:after="0"/>
        <w:jc w:val="both"/>
        <w:rPr>
          <w:ins w:id="119" w:date="2024-07-13T09:45:24Z" w:author="Douglas Campbell"/>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 xml:space="preserve">We thank the Reviewer_2 for this insightful comment. As suggested by the Reviewer, we changed the Introduction. In the new version of manuscript, the first paragraph focuses on </w:t>
      </w:r>
      <w:ins w:id="120" w:date="2024-07-13T09:45:37Z" w:author="Douglas Campbell">
        <w:r>
          <w:rPr>
            <w:rFonts w:ascii="Times New Roman" w:hAnsi="Times New Roman"/>
            <w:rtl w:val="0"/>
            <w:lang w:val="en-US"/>
          </w:rPr>
          <w:t xml:space="preserve"> general </w:t>
        </w:r>
      </w:ins>
      <w:r>
        <w:rPr>
          <w:rFonts w:ascii="Times New Roman" w:hAnsi="Times New Roman"/>
          <w:rtl w:val="0"/>
          <w:lang w:val="en-US"/>
        </w:rPr>
        <w:t xml:space="preserve">phytoplankton, the second </w:t>
      </w:r>
      <w:ins w:id="121" w:date="2024-07-13T09:45:46Z" w:author="Douglas Campbell">
        <w:r>
          <w:rPr>
            <w:rFonts w:ascii="Times New Roman" w:hAnsi="Times New Roman"/>
            <w:rtl w:val="0"/>
            <w:lang w:val="en-US"/>
          </w:rPr>
          <w:t xml:space="preserve">more clearly </w:t>
        </w:r>
      </w:ins>
      <w:r>
        <w:rPr>
          <w:rFonts w:ascii="Times New Roman" w:hAnsi="Times New Roman"/>
          <w:rtl w:val="0"/>
          <w:lang w:val="en-US"/>
        </w:rPr>
        <w:t xml:space="preserve">on </w:t>
      </w:r>
      <w:r>
        <w:rPr>
          <w:rFonts w:ascii="Times New Roman" w:hAnsi="Times New Roman"/>
          <w:i w:val="1"/>
          <w:iCs w:val="1"/>
          <w:rtl w:val="0"/>
          <w:lang w:val="en-US"/>
        </w:rPr>
        <w:t>Synechococcus</w:t>
      </w:r>
      <w:r>
        <w:rPr>
          <w:rFonts w:ascii="Times New Roman" w:hAnsi="Times New Roman"/>
          <w:rtl w:val="0"/>
          <w:lang w:val="en-US"/>
        </w:rPr>
        <w:t xml:space="preserve"> (L48-70 and L71-73).</w:t>
      </w:r>
    </w:p>
    <w:p>
      <w:pPr>
        <w:pStyle w:val="Body"/>
        <w:spacing w:after="0"/>
        <w:jc w:val="both"/>
        <w:rPr>
          <w:rFonts w:ascii="Times New Roman" w:cs="Times New Roman" w:hAnsi="Times New Roman" w:eastAsia="Times New Roman"/>
        </w:rPr>
      </w:pPr>
    </w:p>
    <w:p>
      <w:pPr>
        <w:pStyle w:val="Body"/>
        <w:spacing w:after="0"/>
        <w:jc w:val="both"/>
        <w:rPr>
          <w:ins w:id="122" w:date="2024-07-13T09:45:49Z" w:author="Douglas Campbell"/>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it-IT"/>
        </w:rPr>
        <w:t xml:space="preserve">Line 37 define </w:t>
      </w:r>
      <w:r>
        <w:rPr>
          <w:rFonts w:ascii="Times New Roman" w:hAnsi="Times New Roman" w:hint="default"/>
          <w:rtl w:val="0"/>
          <w:lang w:val="en-US"/>
        </w:rPr>
        <w:t xml:space="preserve">μ </w:t>
      </w:r>
      <w:r>
        <w:rPr>
          <w:rFonts w:ascii="Times New Roman" w:hAnsi="Times New Roman"/>
          <w:rtl w:val="0"/>
          <w:lang w:val="en-US"/>
        </w:rPr>
        <w:t xml:space="preserve">or put in brackets when referring to growth rate in line 30 (if this is also </w:t>
      </w:r>
      <w:r>
        <w:rPr>
          <w:rFonts w:ascii="Times New Roman" w:hAnsi="Times New Roman" w:hint="default"/>
          <w:rtl w:val="0"/>
          <w:lang w:val="en-US"/>
        </w:rPr>
        <w:t xml:space="preserve">μ </w:t>
      </w:r>
      <w:r>
        <w:rPr>
          <w:rFonts w:ascii="Times New Roman" w:hAnsi="Times New Roman"/>
          <w:rtl w:val="0"/>
          <w:lang w:val="en-US"/>
        </w:rPr>
        <w:t>expressed per unit chlorophyll?).</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 We added brackets when referring to growth rate.</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Line 38. Rephrase </w:t>
      </w:r>
      <w:bookmarkStart w:name="_Hlk171628423" w:id="123"/>
      <w:r>
        <w:rPr>
          <w:rFonts w:ascii="Times New Roman" w:hAnsi="Times New Roman"/>
          <w:rtl w:val="0"/>
          <w:lang w:val="en-US"/>
        </w:rPr>
        <w:t>coastal picocyanobacteria may easily expand into longer photic regimes</w:t>
      </w:r>
      <w:bookmarkEnd w:id="123"/>
      <w:r>
        <w:rPr>
          <w:rFonts w:ascii="Times New Roman" w:hAnsi="Times New Roman" w:hint="default"/>
          <w:rtl w:val="0"/>
          <w:lang w:val="en-US"/>
        </w:rPr>
        <w:t>…</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 We reph</w:t>
      </w:r>
      <w:ins w:id="124" w:date="2024-07-13T09:45:55Z" w:author="Douglas Campbell">
        <w:r>
          <w:rPr>
            <w:rFonts w:ascii="Times New Roman" w:hAnsi="Times New Roman"/>
            <w:rtl w:val="0"/>
            <w:lang w:val="en-US"/>
          </w:rPr>
          <w:t>r</w:t>
        </w:r>
      </w:ins>
      <w:r>
        <w:rPr>
          <w:rFonts w:ascii="Times New Roman" w:hAnsi="Times New Roman"/>
          <w:rtl w:val="0"/>
          <w:lang w:val="en-US"/>
        </w:rPr>
        <w:t>ased this sentence.</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Line 38-39. This brings us back to the first sentence of the abstract</w:t>
      </w:r>
      <w:r>
        <w:rPr>
          <w:rFonts w:ascii="Times New Roman" w:hAnsi="Times New Roman" w:hint="default"/>
          <w:rtl w:val="0"/>
          <w:lang w:val="en-US"/>
        </w:rPr>
        <w:t>…</w:t>
      </w:r>
      <w:r>
        <w:rPr>
          <w:rFonts w:ascii="Times New Roman" w:hAnsi="Times New Roman"/>
          <w:rtl w:val="0"/>
          <w:lang w:val="en-US"/>
        </w:rPr>
        <w:t>which makes it seem as if the present work is simply confirmatory when I believe it is not. This study brings in an additional explanation for a potential expansion of marine picocyanobacteria in the face of climate change, that is in addition to temperature.</w:t>
      </w:r>
    </w:p>
    <w:p>
      <w:pPr>
        <w:pStyle w:val="Body"/>
        <w:spacing w:after="0"/>
        <w:jc w:val="both"/>
        <w:rPr>
          <w:ins w:id="125" w:date="2024-07-13T09:46:04Z" w:author="Douglas Campbell"/>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 xml:space="preserve">Thank you for this comment. </w:t>
      </w:r>
      <w:r>
        <w:rPr>
          <w:rFonts w:ascii="Times New Roman" w:hAnsi="Times New Roman"/>
          <w:rtl w:val="0"/>
          <w:lang w:val="en-US"/>
        </w:rPr>
        <w:t>We changed the abstract</w:t>
      </w:r>
      <w:ins w:id="126" w:date="2024-07-13T09:48:56Z" w:author="Douglas Campbell">
        <w:r>
          <w:rPr>
            <w:rFonts w:ascii="Times New Roman" w:hAnsi="Times New Roman"/>
            <w:rtl w:val="0"/>
            <w:lang w:val="en-US"/>
          </w:rPr>
          <w:t xml:space="preserve"> </w:t>
        </w:r>
      </w:ins>
      <w:ins w:id="127" w:date="2024-07-13T09:48:56Z" w:author="Douglas Campbell">
        <w:r>
          <w:rPr>
            <w:rFonts w:ascii="Times New Roman" w:hAnsi="Times New Roman"/>
            <w:rtl w:val="0"/>
            <w:lang w:val="en-US"/>
          </w:rPr>
          <w:t>(L43-45</w:t>
        </w:r>
      </w:ins>
      <w:ins w:id="128" w:date="2024-07-13T09:48:56Z" w:author="Douglas Campbell">
        <w:r>
          <w:rPr>
            <w:rFonts w:ascii="Times New Roman" w:hAnsi="Times New Roman"/>
            <w:rtl w:val="0"/>
            <w:lang w:val="en-US"/>
          </w:rPr>
          <w:t>)</w:t>
        </w:r>
      </w:ins>
      <w:r>
        <w:rPr>
          <w:rFonts w:ascii="Times New Roman" w:hAnsi="Times New Roman"/>
          <w:rtl w:val="0"/>
          <w:lang w:val="en-US"/>
        </w:rPr>
        <w:t xml:space="preserve">. Additionally, we </w:t>
      </w:r>
      <w:del w:id="129" w:date="2024-07-13T09:46:07Z" w:author="Douglas Campbell">
        <w:r>
          <w:rPr>
            <w:rFonts w:ascii="Times New Roman" w:hAnsi="Times New Roman"/>
            <w:rtl w:val="0"/>
            <w:lang w:val="en-US"/>
          </w:rPr>
          <w:delText xml:space="preserve">have </w:delText>
        </w:r>
      </w:del>
      <w:r>
        <w:rPr>
          <w:rFonts w:ascii="Times New Roman" w:hAnsi="Times New Roman"/>
          <w:rtl w:val="0"/>
          <w:lang w:val="en-US"/>
        </w:rPr>
        <w:t xml:space="preserve">added a </w:t>
      </w:r>
      <w:del w:id="130" w:date="2024-07-13T09:46:10Z" w:author="Douglas Campbell">
        <w:r>
          <w:rPr>
            <w:rFonts w:ascii="Times New Roman" w:hAnsi="Times New Roman"/>
            <w:rtl w:val="0"/>
            <w:lang w:val="en-US"/>
          </w:rPr>
          <w:delText xml:space="preserve">suitable </w:delText>
        </w:r>
      </w:del>
      <w:r>
        <w:rPr>
          <w:rFonts w:ascii="Times New Roman" w:hAnsi="Times New Roman"/>
          <w:rtl w:val="0"/>
          <w:lang w:val="en-US"/>
        </w:rPr>
        <w:t>statement to the end of the Introduction</w:t>
      </w:r>
      <w:del w:id="131" w:date="2024-07-13T09:48:51Z" w:author="Douglas Campbell">
        <w:r>
          <w:rPr>
            <w:rFonts w:ascii="Times New Roman" w:hAnsi="Times New Roman"/>
            <w:rtl w:val="0"/>
            <w:lang w:val="en-US"/>
          </w:rPr>
          <w:delText xml:space="preserve"> section (L43-45 </w:delText>
        </w:r>
      </w:del>
      <w:ins w:id="132" w:date="2024-07-13T09:49:04Z" w:author="Douglas Campbell">
        <w:r>
          <w:rPr>
            <w:rFonts w:ascii="Times New Roman" w:hAnsi="Times New Roman"/>
            <w:rtl w:val="0"/>
            <w:lang w:val="en-US"/>
          </w:rPr>
          <w:t xml:space="preserve"> (</w:t>
        </w:r>
      </w:ins>
      <w:del w:id="133" w:date="2024-07-13T09:49:02Z" w:author="Douglas Campbell">
        <w:r>
          <w:rPr>
            <w:rFonts w:ascii="Times New Roman" w:hAnsi="Times New Roman"/>
            <w:rtl w:val="0"/>
            <w:lang w:val="en-US"/>
          </w:rPr>
          <w:delText xml:space="preserve">and </w:delText>
        </w:r>
      </w:del>
      <w:r>
        <w:rPr>
          <w:rFonts w:ascii="Times New Roman" w:hAnsi="Times New Roman"/>
          <w:rtl w:val="0"/>
          <w:lang w:val="en-US"/>
        </w:rPr>
        <w:t>L119-122).</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Comment:</w:t>
      </w:r>
      <w:r>
        <w:rPr>
          <w:rFonts w:ascii="Times New Roman" w:hAnsi="Times New Roman"/>
          <w:rtl w:val="0"/>
          <w:lang w:val="en-US"/>
        </w:rPr>
        <w:t xml:space="preserve"> Line 87. This has more to do with the light quality (turbidity) of coastal areas, than the light levels.</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 We changed this sentence (L95).</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Line 93. This paragraph might be better placed after the one staring line 105? It does not seem to flow well here.</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 for this comment. We agree</w:t>
      </w:r>
      <w:del w:id="134" w:date="2024-07-13T09:46:26Z" w:author="Douglas Campbell">
        <w:r>
          <w:rPr>
            <w:rFonts w:ascii="Times New Roman" w:hAnsi="Times New Roman"/>
            <w:rtl w:val="0"/>
            <w:lang w:val="en-US"/>
          </w:rPr>
          <w:delText xml:space="preserve"> with the Reviewer</w:delText>
        </w:r>
      </w:del>
      <w:r>
        <w:rPr>
          <w:rFonts w:ascii="Times New Roman" w:hAnsi="Times New Roman"/>
          <w:rtl w:val="0"/>
          <w:lang w:val="en-US"/>
        </w:rPr>
        <w:t xml:space="preserve">. We removed this paragraph from the Introduction and moved </w:t>
      </w:r>
      <w:ins w:id="135" w:date="2024-07-13T09:46:31Z" w:author="Douglas Campbell">
        <w:r>
          <w:rPr>
            <w:rFonts w:ascii="Times New Roman" w:hAnsi="Times New Roman"/>
            <w:rtl w:val="0"/>
            <w:lang w:val="en-US"/>
          </w:rPr>
          <w:t xml:space="preserve">the content, </w:t>
        </w:r>
      </w:ins>
      <w:r>
        <w:rPr>
          <w:rFonts w:ascii="Times New Roman" w:hAnsi="Times New Roman"/>
          <w:rtl w:val="0"/>
          <w:lang w:val="en-US"/>
        </w:rPr>
        <w:t>with modifications</w:t>
      </w:r>
      <w:ins w:id="136" w:date="2024-07-13T09:46:34Z" w:author="Douglas Campbell">
        <w:r>
          <w:rPr>
            <w:rFonts w:ascii="Times New Roman" w:hAnsi="Times New Roman"/>
            <w:rtl w:val="0"/>
            <w:lang w:val="en-US"/>
          </w:rPr>
          <w:t>,</w:t>
        </w:r>
      </w:ins>
      <w:r>
        <w:rPr>
          <w:rFonts w:ascii="Times New Roman" w:hAnsi="Times New Roman"/>
          <w:rtl w:val="0"/>
          <w:lang w:val="en-US"/>
        </w:rPr>
        <w:t xml:space="preserve"> to the Material and Methods</w:t>
      </w:r>
      <w:ins w:id="137" w:date="2024-07-13T09:46:48Z" w:author="Douglas Campbell">
        <w:r>
          <w:rPr>
            <w:rFonts w:ascii="Times New Roman" w:hAnsi="Times New Roman"/>
            <w:rtl w:val="0"/>
            <w:lang w:val="en-US"/>
          </w:rPr>
          <w:t xml:space="preserve"> (</w:t>
        </w:r>
      </w:ins>
      <w:ins w:id="138" w:date="2024-07-13T09:46:48Z" w:author="Douglas Campbell">
        <w:r>
          <w:rPr>
            <w:rFonts w:ascii="Times New Roman" w:hAnsi="Times New Roman"/>
            <w:rtl w:val="0"/>
            <w:lang w:val="en-US"/>
          </w:rPr>
          <w:t>L198-200</w:t>
        </w:r>
      </w:ins>
      <w:ins w:id="139" w:date="2024-07-13T09:46:48Z" w:author="Douglas Campbell">
        <w:r>
          <w:rPr>
            <w:rFonts w:ascii="Times New Roman" w:hAnsi="Times New Roman"/>
            <w:rtl w:val="0"/>
            <w:lang w:val="en-US"/>
          </w:rPr>
          <w:t>)</w:t>
        </w:r>
      </w:ins>
      <w:r>
        <w:rPr>
          <w:rFonts w:ascii="Times New Roman" w:hAnsi="Times New Roman"/>
          <w:rtl w:val="0"/>
          <w:lang w:val="en-US"/>
        </w:rPr>
        <w:t xml:space="preserve"> or Discussion </w:t>
      </w:r>
      <w:del w:id="140" w:date="2024-07-13T09:49:12Z" w:author="Douglas Campbell">
        <w:r>
          <w:rPr>
            <w:rFonts w:ascii="Times New Roman" w:hAnsi="Times New Roman"/>
            <w:rtl w:val="0"/>
            <w:lang w:val="en-US"/>
          </w:rPr>
          <w:delText xml:space="preserve">sections </w:delText>
        </w:r>
      </w:del>
      <w:r>
        <w:rPr>
          <w:rFonts w:ascii="Times New Roman" w:hAnsi="Times New Roman"/>
          <w:rtl w:val="0"/>
          <w:lang w:val="en-US"/>
        </w:rPr>
        <w:t>(</w:t>
      </w:r>
      <w:del w:id="141" w:date="2024-07-13T09:46:53Z" w:author="Douglas Campbell">
        <w:r>
          <w:rPr>
            <w:rFonts w:ascii="Times New Roman" w:hAnsi="Times New Roman"/>
            <w:rtl w:val="0"/>
            <w:lang w:val="en-US"/>
          </w:rPr>
          <w:delText xml:space="preserve">L198-200 and </w:delText>
        </w:r>
      </w:del>
      <w:r>
        <w:rPr>
          <w:rFonts w:ascii="Times New Roman" w:hAnsi="Times New Roman"/>
          <w:rtl w:val="0"/>
          <w:lang w:val="en-US"/>
        </w:rPr>
        <w:t>L629-640).</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Line 93. Is a batch culture condition the best analogy for growth in nature? Especially when it comes to </w:t>
      </w:r>
      <w:r>
        <w:rPr>
          <w:rFonts w:ascii="Times New Roman" w:hAnsi="Times New Roman"/>
          <w:i w:val="1"/>
          <w:iCs w:val="1"/>
          <w:rtl w:val="0"/>
          <w:lang w:val="it-IT"/>
        </w:rPr>
        <w:t>Synechococcus</w:t>
      </w:r>
      <w:r>
        <w:rPr>
          <w:rFonts w:ascii="Times New Roman" w:hAnsi="Times New Roman"/>
          <w:rtl w:val="0"/>
          <w:lang w:val="en-US"/>
        </w:rPr>
        <w:t>? I think the point about the additional pre-stationary phase is well taken but perhaps move to methods.</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 for this important comment. We agree</w:t>
      </w:r>
      <w:del w:id="142" w:date="2024-07-13T09:47:04Z" w:author="Douglas Campbell">
        <w:r>
          <w:rPr>
            <w:rFonts w:ascii="Times New Roman" w:hAnsi="Times New Roman"/>
            <w:rtl w:val="0"/>
            <w:lang w:val="en-US"/>
          </w:rPr>
          <w:delText xml:space="preserve"> with the Reviewer</w:delText>
        </w:r>
      </w:del>
      <w:r>
        <w:rPr>
          <w:rFonts w:ascii="Times New Roman" w:hAnsi="Times New Roman"/>
          <w:rtl w:val="0"/>
          <w:lang w:val="en-US"/>
        </w:rPr>
        <w:t xml:space="preserve">. We added </w:t>
      </w:r>
      <w:del w:id="143" w:date="2024-07-13T09:23:28Z" w:author="Douglas Campbell">
        <w:r>
          <w:rPr>
            <w:rFonts w:ascii="Times New Roman" w:hAnsi="Times New Roman"/>
            <w:rtl w:val="0"/>
            <w:lang w:val="en-US"/>
          </w:rPr>
          <w:delText xml:space="preserve">some </w:delText>
        </w:r>
      </w:del>
      <w:r>
        <w:rPr>
          <w:rFonts w:ascii="Times New Roman" w:hAnsi="Times New Roman"/>
          <w:rtl w:val="0"/>
          <w:lang w:val="en-US"/>
        </w:rPr>
        <w:t xml:space="preserve">information to </w:t>
      </w:r>
      <w:del w:id="144" w:date="2024-07-13T09:23:17Z" w:author="Douglas Campbell">
        <w:r>
          <w:rPr>
            <w:rFonts w:ascii="Times New Roman" w:hAnsi="Times New Roman"/>
            <w:rtl w:val="0"/>
            <w:lang w:val="en-US"/>
          </w:rPr>
          <w:delText>M&amp;M</w:delText>
        </w:r>
      </w:del>
      <w:ins w:id="145" w:date="2024-07-13T09:47:30Z" w:author="Douglas Campbell">
        <w:r>
          <w:rPr>
            <w:rFonts w:ascii="Times New Roman" w:hAnsi="Times New Roman"/>
            <w:rtl w:val="0"/>
            <w:lang w:val="en-US"/>
          </w:rPr>
          <w:t>Materials &amp; Methods (</w:t>
        </w:r>
      </w:ins>
      <w:ins w:id="146" w:date="2024-07-13T09:47:30Z" w:author="Douglas Campbell">
        <w:r>
          <w:rPr>
            <w:rFonts w:ascii="Times New Roman" w:hAnsi="Times New Roman"/>
            <w:rtl w:val="0"/>
            <w:lang w:val="en-US"/>
          </w:rPr>
          <w:t>L198-200</w:t>
        </w:r>
      </w:ins>
      <w:ins w:id="147" w:date="2024-07-13T09:47:30Z" w:author="Douglas Campbell">
        <w:r>
          <w:rPr>
            <w:rFonts w:ascii="Times New Roman" w:hAnsi="Times New Roman"/>
            <w:rtl w:val="0"/>
            <w:lang w:val="en-US"/>
          </w:rPr>
          <w:t>)</w:t>
        </w:r>
      </w:ins>
      <w:r>
        <w:rPr>
          <w:rFonts w:ascii="Times New Roman" w:hAnsi="Times New Roman"/>
          <w:rtl w:val="0"/>
          <w:lang w:val="en-US"/>
        </w:rPr>
        <w:t xml:space="preserve"> </w:t>
      </w:r>
      <w:del w:id="148" w:date="2024-07-13T09:23:26Z" w:author="Douglas Campbell">
        <w:r>
          <w:rPr>
            <w:rFonts w:ascii="Times New Roman" w:hAnsi="Times New Roman"/>
            <w:rtl w:val="0"/>
            <w:lang w:val="en-US"/>
          </w:rPr>
          <w:delText xml:space="preserve">chapter </w:delText>
        </w:r>
      </w:del>
      <w:r>
        <w:rPr>
          <w:rFonts w:ascii="Times New Roman" w:hAnsi="Times New Roman"/>
          <w:rtl w:val="0"/>
          <w:lang w:val="en-US"/>
        </w:rPr>
        <w:t>and moved this fragment with modifications to the Discussion</w:t>
      </w:r>
      <w:del w:id="149" w:date="2024-07-13T09:47:49Z" w:author="Douglas Campbell">
        <w:r>
          <w:rPr>
            <w:rFonts w:ascii="Times New Roman" w:hAnsi="Times New Roman"/>
            <w:rtl w:val="0"/>
            <w:lang w:val="en-US"/>
          </w:rPr>
          <w:delText xml:space="preserve"> </w:delText>
        </w:r>
      </w:del>
      <w:ins w:id="150" w:date="2024-07-13T09:47:49Z" w:author="Douglas Campbell">
        <w:r>
          <w:rPr>
            <w:rFonts w:ascii="Times New Roman" w:hAnsi="Times New Roman"/>
            <w:rtl w:val="0"/>
            <w:lang w:val="en-US"/>
          </w:rPr>
          <w:t>(</w:t>
        </w:r>
      </w:ins>
      <w:ins w:id="151" w:date="2024-07-13T09:47:49Z" w:author="Douglas Campbell">
        <w:r>
          <w:rPr>
            <w:rFonts w:ascii="Times New Roman" w:hAnsi="Times New Roman"/>
            <w:rtl w:val="0"/>
            <w:lang w:val="en-US"/>
          </w:rPr>
          <w:t>L629-640)</w:t>
        </w:r>
      </w:ins>
      <w:del w:id="152" w:date="2024-07-13T09:47:41Z" w:author="Douglas Campbell">
        <w:r>
          <w:rPr>
            <w:rFonts w:ascii="Times New Roman" w:hAnsi="Times New Roman"/>
            <w:rtl w:val="0"/>
            <w:lang w:val="en-US"/>
          </w:rPr>
          <w:delText>section</w:delText>
        </w:r>
      </w:del>
      <w:r>
        <w:rPr>
          <w:rFonts w:ascii="Times New Roman" w:hAnsi="Times New Roman"/>
          <w:rtl w:val="0"/>
          <w:lang w:val="en-US"/>
        </w:rPr>
        <w:t>. Due to this and the Editor's suggestion, we also decided to change the title (L4-6</w:t>
      </w:r>
      <w:ins w:id="153" w:date="2024-07-13T09:47:17Z" w:author="Douglas Campbell">
        <w:r>
          <w:rPr>
            <w:rFonts w:ascii="Times New Roman" w:hAnsi="Times New Roman"/>
            <w:rtl w:val="0"/>
            <w:lang w:val="en-US"/>
          </w:rPr>
          <w:t>)</w:t>
        </w:r>
      </w:ins>
      <w:del w:id="154" w:date="2024-07-13T09:47:36Z" w:author="Douglas Campbell">
        <w:r>
          <w:rPr>
            <w:rFonts w:ascii="Times New Roman" w:hAnsi="Times New Roman"/>
            <w:rtl w:val="0"/>
            <w:lang w:val="en-US"/>
          </w:rPr>
          <w:delText>, L198-200, and L629-640)</w:delText>
        </w:r>
      </w:del>
      <w:r>
        <w:rPr>
          <w:rFonts w:ascii="Times New Roman" w:hAnsi="Times New Roman"/>
          <w:rtl w:val="0"/>
          <w:lang w:val="en-US"/>
        </w:rPr>
        <w:t>.</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u w:val="single"/>
        </w:rPr>
      </w:pPr>
      <w:r>
        <w:rPr>
          <w:rFonts w:ascii="Times New Roman" w:hAnsi="Times New Roman"/>
          <w:u w:val="single"/>
          <w:rtl w:val="0"/>
          <w:lang w:val="en-US"/>
        </w:rPr>
        <w:t>Materials &amp; Methods</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da-DK"/>
        </w:rPr>
        <w:t xml:space="preserve">Line 142 </w:t>
      </w:r>
      <w:r>
        <w:rPr>
          <w:rFonts w:ascii="Times New Roman" w:hAnsi="Times New Roman" w:hint="default"/>
          <w:rtl w:val="0"/>
          <w:lang w:val="en-US"/>
        </w:rPr>
        <w:t>“</w:t>
      </w:r>
      <w:r>
        <w:rPr>
          <w:rFonts w:ascii="Times New Roman" w:hAnsi="Times New Roman"/>
          <w:rtl w:val="0"/>
          <w:lang w:val="en-US"/>
        </w:rPr>
        <w:t>fiercely</w:t>
      </w:r>
      <w:r>
        <w:rPr>
          <w:rFonts w:ascii="Times New Roman" w:hAnsi="Times New Roman" w:hint="default"/>
          <w:rtl w:val="0"/>
          <w:lang w:val="en-US"/>
        </w:rPr>
        <w:t>”</w:t>
      </w:r>
      <w:r>
        <w:rPr>
          <w:rFonts w:ascii="Times New Roman" w:hAnsi="Times New Roman"/>
          <w:rtl w:val="0"/>
          <w:lang w:val="en-US"/>
        </w:rPr>
        <w:t xml:space="preserve">?! replace or just delete this clause. Or change to </w:t>
      </w:r>
      <w:r>
        <w:rPr>
          <w:rFonts w:ascii="Times New Roman" w:hAnsi="Times New Roman" w:hint="default"/>
          <w:rtl w:val="0"/>
          <w:lang w:val="en-US"/>
        </w:rPr>
        <w:t>“</w:t>
      </w:r>
      <w:r>
        <w:rPr>
          <w:rFonts w:ascii="Times New Roman" w:hAnsi="Times New Roman"/>
          <w:rtl w:val="0"/>
          <w:lang w:val="en-US"/>
        </w:rPr>
        <w:t>pH showed little fluctuation and remained between ~ 8 -9</w:t>
      </w:r>
      <w:r>
        <w:rPr>
          <w:rFonts w:ascii="Times New Roman" w:hAnsi="Times New Roman" w:hint="default"/>
          <w:rtl w:val="0"/>
          <w:lang w:val="en-US"/>
        </w:rPr>
        <w:t>”</w:t>
      </w:r>
      <w:r>
        <w:rPr>
          <w:rFonts w:ascii="Times New Roman" w:hAnsi="Times New Roman"/>
          <w:rtl w:val="0"/>
        </w:rPr>
        <w:t>.</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 for this comment. We changed this sentence (L155-156).</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Line 147. The intro should provide an inkling as to why DNA was extracted</w:t>
      </w:r>
      <w:r>
        <w:rPr>
          <w:rFonts w:ascii="Times New Roman" w:hAnsi="Times New Roman" w:hint="default"/>
          <w:rtl w:val="0"/>
          <w:lang w:val="en-US"/>
        </w:rPr>
        <w:t>…</w:t>
      </w:r>
      <w:r>
        <w:rPr>
          <w:rFonts w:ascii="Times New Roman" w:hAnsi="Times New Roman"/>
          <w:rtl w:val="0"/>
          <w:lang w:val="en-US"/>
        </w:rPr>
        <w:t>but I see that this was simply to include the phylogenetics of the strains used. Is this</w:t>
      </w:r>
      <w:del w:id="155" w:date="2024-07-13T09:48:01Z" w:author="Douglas Campbell">
        <w:r>
          <w:rPr>
            <w:rFonts w:ascii="Times New Roman" w:hAnsi="Times New Roman"/>
            <w:rtl w:val="0"/>
            <w:lang w:val="fr-FR"/>
          </w:rPr>
          <w:delText xml:space="preserve"> section</w:delText>
        </w:r>
      </w:del>
      <w:r>
        <w:rPr>
          <w:rFonts w:ascii="Times New Roman" w:hAnsi="Times New Roman"/>
          <w:rtl w:val="0"/>
          <w:lang w:val="en-US"/>
        </w:rPr>
        <w:t xml:space="preserve"> line 155 necessary to meet the goals of the paper? Just include this info when strains are described at the start.</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 xml:space="preserve">Thank you for this important comment. </w:t>
      </w:r>
      <w:r>
        <w:rPr>
          <w:rFonts w:ascii="Times New Roman" w:hAnsi="Times New Roman"/>
          <w:rtl w:val="0"/>
          <w:lang w:val="en-US"/>
        </w:rPr>
        <w:t>We agree</w:t>
      </w:r>
      <w:del w:id="156" w:date="2024-07-13T09:49:40Z" w:author="Douglas Campbell">
        <w:r>
          <w:rPr>
            <w:rFonts w:ascii="Times New Roman" w:hAnsi="Times New Roman"/>
            <w:rtl w:val="0"/>
            <w:lang w:val="en-US"/>
          </w:rPr>
          <w:delText xml:space="preserve"> with the Reviewer</w:delText>
        </w:r>
      </w:del>
      <w:r>
        <w:rPr>
          <w:rFonts w:ascii="Times New Roman" w:hAnsi="Times New Roman"/>
          <w:rtl w:val="0"/>
          <w:lang w:val="en-US"/>
        </w:rPr>
        <w:t xml:space="preserve">. We moved the fragment about </w:t>
      </w:r>
      <w:r>
        <w:rPr>
          <w:rFonts w:ascii="Times New Roman" w:hAnsi="Times New Roman"/>
          <w:rtl w:val="0"/>
          <w:lang w:val="en-US"/>
        </w:rPr>
        <w:t xml:space="preserve">phylogenetics </w:t>
      </w:r>
      <w:r>
        <w:rPr>
          <w:rFonts w:ascii="Times New Roman" w:hAnsi="Times New Roman"/>
          <w:rtl w:val="0"/>
          <w:lang w:val="en-US"/>
        </w:rPr>
        <w:t xml:space="preserve">to </w:t>
      </w:r>
      <w:ins w:id="157" w:date="2024-07-13T09:49:52Z" w:author="Douglas Campbell">
        <w:r>
          <w:rPr>
            <w:rFonts w:ascii="Times New Roman" w:hAnsi="Times New Roman"/>
            <w:rtl w:val="0"/>
            <w:lang w:val="en-US"/>
          </w:rPr>
          <w:t>where</w:t>
        </w:r>
      </w:ins>
      <w:del w:id="158" w:date="2024-07-13T09:49:48Z" w:author="Douglas Campbell">
        <w:r>
          <w:rPr>
            <w:rFonts w:ascii="Times New Roman" w:hAnsi="Times New Roman"/>
            <w:rtl w:val="0"/>
            <w:lang w:val="en-US"/>
          </w:rPr>
          <w:delText>the place where</w:delText>
        </w:r>
      </w:del>
      <w:r>
        <w:rPr>
          <w:rFonts w:ascii="Times New Roman" w:hAnsi="Times New Roman"/>
          <w:rtl w:val="0"/>
          <w:lang w:val="en-US"/>
        </w:rPr>
        <w:t xml:space="preserve"> strains were introduced in </w:t>
      </w:r>
      <w:del w:id="159" w:date="2024-07-13T09:23:35Z" w:author="Douglas Campbell">
        <w:r>
          <w:rPr>
            <w:rFonts w:ascii="Times New Roman" w:hAnsi="Times New Roman"/>
            <w:rtl w:val="0"/>
            <w:lang w:val="en-US"/>
          </w:rPr>
          <w:delText xml:space="preserve">M&amp;M section </w:delText>
        </w:r>
      </w:del>
      <w:ins w:id="160" w:date="2024-07-13T09:23:38Z" w:author="Douglas Campbell">
        <w:r>
          <w:rPr>
            <w:rFonts w:ascii="Times New Roman" w:hAnsi="Times New Roman"/>
            <w:rtl w:val="0"/>
            <w:lang w:val="en-US"/>
          </w:rPr>
          <w:t xml:space="preserve">Materials &amp; Methods </w:t>
        </w:r>
      </w:ins>
      <w:r>
        <w:rPr>
          <w:rFonts w:ascii="Times New Roman" w:hAnsi="Times New Roman"/>
          <w:rtl w:val="0"/>
          <w:lang w:val="en-US"/>
        </w:rPr>
        <w:t xml:space="preserve">(L129-132). We </w:t>
      </w:r>
      <w:del w:id="161" w:date="2024-07-13T09:49:56Z" w:author="Douglas Campbell">
        <w:r>
          <w:rPr>
            <w:rFonts w:ascii="Times New Roman" w:hAnsi="Times New Roman"/>
            <w:rtl w:val="0"/>
            <w:lang w:val="en-US"/>
          </w:rPr>
          <w:delText xml:space="preserve">have </w:delText>
        </w:r>
      </w:del>
      <w:r>
        <w:rPr>
          <w:rFonts w:ascii="Times New Roman" w:hAnsi="Times New Roman"/>
          <w:rtl w:val="0"/>
          <w:lang w:val="en-US"/>
        </w:rPr>
        <w:t>also added a more detailed description to the legend caption in Fig. S1.</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bookmarkStart w:name="_Hlk171631326" w:id="162"/>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Line 165. Explain the use of the difference between the 2 wavelengths. What information does this provide with respect to growth. It appears further down but explain here and provide a reference for this proxy for chlorophyll a.</w:t>
      </w:r>
      <w:bookmarkEnd w:id="162"/>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 xml:space="preserve">Thank you for this comment. We explained this fragment and provided a reference for proxy for chlorophyll </w:t>
      </w:r>
      <w:r>
        <w:rPr>
          <w:rFonts w:ascii="Times New Roman" w:hAnsi="Times New Roman"/>
          <w:i w:val="1"/>
          <w:iCs w:val="1"/>
          <w:rtl w:val="0"/>
        </w:rPr>
        <w:t>a</w:t>
      </w:r>
      <w:r>
        <w:rPr>
          <w:rFonts w:ascii="Times New Roman" w:hAnsi="Times New Roman"/>
          <w:rtl w:val="0"/>
        </w:rPr>
        <w:t xml:space="preserve"> (L177-180).</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it-IT"/>
        </w:rPr>
        <w:t>Line 171-172. Fix grammar.</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it-IT"/>
        </w:rPr>
        <w:t>Done.</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Fig 1. I can</w:t>
      </w:r>
      <w:r>
        <w:rPr>
          <w:rFonts w:ascii="Times New Roman" w:hAnsi="Times New Roman" w:hint="default"/>
          <w:rtl w:val="0"/>
          <w:lang w:val="en-US"/>
        </w:rPr>
        <w:t>’</w:t>
      </w:r>
      <w:r>
        <w:rPr>
          <w:rFonts w:ascii="Times New Roman" w:hAnsi="Times New Roman"/>
          <w:rtl w:val="0"/>
          <w:lang w:val="en-US"/>
        </w:rPr>
        <w:t>t see why the flat part of the curve of the logistic fit is called pre-stationary. Looks like stationary to me</w:t>
      </w:r>
      <w:r>
        <w:rPr>
          <w:rFonts w:ascii="Times New Roman" w:hAnsi="Times New Roman" w:hint="default"/>
          <w:rtl w:val="0"/>
          <w:lang w:val="en-US"/>
        </w:rPr>
        <w:t>…</w:t>
      </w:r>
      <w:r>
        <w:rPr>
          <w:rFonts w:ascii="Times New Roman" w:hAnsi="Times New Roman"/>
          <w:rtl w:val="0"/>
          <w:lang w:val="en-US"/>
        </w:rPr>
        <w:t>perhaps show Fig. 1 and include the stationary phase so that it is possible to understand the distinction.</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 xml:space="preserve">Thank you for this </w:t>
      </w:r>
      <w:del w:id="163" w:date="2024-07-13T09:50:16Z" w:author="Douglas Campbell">
        <w:r>
          <w:rPr>
            <w:rFonts w:ascii="Times New Roman" w:hAnsi="Times New Roman"/>
            <w:rtl w:val="0"/>
            <w:lang w:val="en-US"/>
          </w:rPr>
          <w:delText>valuable and important attention</w:delText>
        </w:r>
      </w:del>
      <w:ins w:id="164" w:date="2024-07-13T09:50:17Z" w:author="Douglas Campbell">
        <w:r>
          <w:rPr>
            <w:rFonts w:ascii="Times New Roman" w:hAnsi="Times New Roman"/>
            <w:rtl w:val="0"/>
            <w:lang w:val="en-US"/>
          </w:rPr>
          <w:t>comment</w:t>
        </w:r>
      </w:ins>
      <w:r>
        <w:rPr>
          <w:rFonts w:ascii="Times New Roman" w:hAnsi="Times New Roman"/>
          <w:rtl w:val="0"/>
          <w:lang w:val="en-US"/>
        </w:rPr>
        <w:t xml:space="preserve">. We added an explanation in the </w:t>
      </w:r>
      <w:del w:id="165" w:date="2024-07-13T09:23:48Z" w:author="Douglas Campbell">
        <w:r>
          <w:rPr>
            <w:rFonts w:ascii="Times New Roman" w:hAnsi="Times New Roman"/>
            <w:rtl w:val="0"/>
            <w:lang w:val="en-US"/>
          </w:rPr>
          <w:delText>M&amp;M section</w:delText>
        </w:r>
      </w:del>
      <w:ins w:id="166" w:date="2024-07-13T09:23:50Z" w:author="Douglas Campbell">
        <w:r>
          <w:rPr>
            <w:rFonts w:ascii="Times New Roman" w:hAnsi="Times New Roman"/>
            <w:rtl w:val="0"/>
            <w:lang w:val="en-US"/>
          </w:rPr>
          <w:t>Materials &amp; Methods</w:t>
        </w:r>
      </w:ins>
      <w:r>
        <w:rPr>
          <w:rFonts w:ascii="Times New Roman" w:hAnsi="Times New Roman"/>
          <w:rtl w:val="0"/>
          <w:lang w:val="en-US"/>
        </w:rPr>
        <w:t xml:space="preserve"> (L198-200, L204).</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Line 203-204. Remove brackets from Morel 1978.</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 We fixed this issue.</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Fig. 2. Add in the name or number of the strains shown. There were 2 strains of each type, show the patterns for both. It is interesting that </w:t>
      </w:r>
      <w:bookmarkStart w:name="_Hlk171709755" w:id="167"/>
      <w:r>
        <w:rPr>
          <w:rFonts w:ascii="Times New Roman" w:hAnsi="Times New Roman"/>
          <w:rtl w:val="0"/>
          <w:lang w:val="en-US"/>
        </w:rPr>
        <w:t>for the PE rich strain the relative absorbance of PE peak is much lower under pre-stationary, this would not be expected if light was more limiting (as cell density increased) which suggests that perhaps nitrogen was limiting at this stage?</w:t>
      </w:r>
      <w:bookmarkEnd w:id="167"/>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w:t>
      </w:r>
      <w:del w:id="168" w:date="2024-07-13T09:50:26Z" w:author="Douglas Campbell">
        <w:r>
          <w:rPr>
            <w:rFonts w:ascii="Times New Roman" w:hAnsi="Times New Roman"/>
            <w:rtl w:val="0"/>
            <w:lang w:val="en-US"/>
          </w:rPr>
          <w:delText xml:space="preserve"> for this valuable comment</w:delText>
        </w:r>
      </w:del>
      <w:r>
        <w:rPr>
          <w:rFonts w:ascii="Times New Roman" w:hAnsi="Times New Roman"/>
          <w:rtl w:val="0"/>
          <w:lang w:val="en-US"/>
        </w:rPr>
        <w:t xml:space="preserve">. We added the </w:t>
      </w:r>
      <w:r>
        <w:rPr>
          <w:rFonts w:ascii="Times New Roman" w:hAnsi="Times New Roman"/>
          <w:rtl w:val="0"/>
          <w:lang w:val="en-US"/>
        </w:rPr>
        <w:t>strain</w:t>
      </w:r>
      <w:del w:id="169" w:date="2024-07-13T09:50:28Z" w:author="Douglas Campbell">
        <w:r>
          <w:rPr>
            <w:rFonts w:ascii="Times New Roman" w:hAnsi="Times New Roman"/>
            <w:rtl w:val="0"/>
          </w:rPr>
          <w:delText>s</w:delText>
        </w:r>
      </w:del>
      <w:r>
        <w:rPr>
          <w:rFonts w:ascii="Times New Roman" w:hAnsi="Times New Roman"/>
          <w:rtl w:val="0"/>
          <w:lang w:val="en-US"/>
        </w:rPr>
        <w:t xml:space="preserve"> numbers to the figure caption</w:t>
      </w:r>
      <w:ins w:id="170" w:date="2024-07-13T09:50:50Z" w:author="Douglas Campbell">
        <w:r>
          <w:rPr>
            <w:rFonts w:ascii="Times New Roman" w:hAnsi="Times New Roman"/>
            <w:rtl w:val="0"/>
            <w:lang w:val="en-US"/>
          </w:rPr>
          <w:t xml:space="preserve"> (</w:t>
        </w:r>
      </w:ins>
      <w:ins w:id="171" w:date="2024-07-13T09:50:50Z" w:author="Douglas Campbell">
        <w:r>
          <w:rPr>
            <w:rFonts w:ascii="Times New Roman" w:hAnsi="Times New Roman"/>
            <w:rtl w:val="0"/>
            <w:lang w:val="en-US"/>
          </w:rPr>
          <w:t>L232</w:t>
        </w:r>
      </w:ins>
      <w:ins w:id="172" w:date="2024-07-13T09:50:50Z" w:author="Douglas Campbell">
        <w:r>
          <w:rPr>
            <w:rFonts w:ascii="Times New Roman" w:hAnsi="Times New Roman"/>
            <w:rtl w:val="0"/>
            <w:lang w:val="en-US"/>
          </w:rPr>
          <w:t>)</w:t>
        </w:r>
      </w:ins>
      <w:del w:id="173" w:date="2024-07-13T09:50:34Z" w:author="Douglas Campbell">
        <w:r>
          <w:rPr>
            <w:rFonts w:ascii="Times New Roman" w:hAnsi="Times New Roman"/>
            <w:rtl w:val="0"/>
          </w:rPr>
          <w:delText xml:space="preserve">. </w:delText>
        </w:r>
      </w:del>
      <w:del w:id="174" w:date="2024-07-13T09:50:34Z" w:author="Douglas Campbell">
        <w:r>
          <w:rPr>
            <w:rFonts w:ascii="Times New Roman" w:hAnsi="Times New Roman"/>
            <w:rtl w:val="0"/>
            <w:lang w:val="en-US"/>
          </w:rPr>
          <w:delText>We agree with the Reviewer</w:delText>
        </w:r>
      </w:del>
      <w:r>
        <w:rPr>
          <w:rFonts w:ascii="Times New Roman" w:hAnsi="Times New Roman"/>
          <w:rtl w:val="0"/>
          <w:lang w:val="en-US"/>
        </w:rPr>
        <w:t xml:space="preserve">, and </w:t>
      </w:r>
      <w:del w:id="175" w:date="2024-07-13T09:50:37Z" w:author="Douglas Campbell">
        <w:r>
          <w:rPr>
            <w:rFonts w:ascii="Times New Roman" w:hAnsi="Times New Roman"/>
            <w:rtl w:val="0"/>
            <w:lang w:val="en-US"/>
          </w:rPr>
          <w:delText xml:space="preserve">we </w:delText>
        </w:r>
      </w:del>
      <w:r>
        <w:rPr>
          <w:rFonts w:ascii="Times New Roman" w:hAnsi="Times New Roman"/>
          <w:rtl w:val="0"/>
          <w:lang w:val="en-US"/>
        </w:rPr>
        <w:t>added appropriate statement to the Discussion</w:t>
      </w:r>
      <w:ins w:id="176" w:date="2024-07-13T09:48:09Z" w:author="Douglas Campbell">
        <w:r>
          <w:rPr>
            <w:rFonts w:ascii="Times New Roman" w:hAnsi="Times New Roman"/>
            <w:rtl w:val="0"/>
            <w:lang w:val="en-US"/>
          </w:rPr>
          <w:t xml:space="preserve"> </w:t>
        </w:r>
      </w:ins>
      <w:del w:id="177" w:date="2024-07-13T09:48:08Z" w:author="Douglas Campbell">
        <w:r>
          <w:rPr>
            <w:rFonts w:ascii="Times New Roman" w:hAnsi="Times New Roman"/>
            <w:rtl w:val="0"/>
            <w:lang w:val="en-US"/>
          </w:rPr>
          <w:delText xml:space="preserve"> section </w:delText>
        </w:r>
      </w:del>
      <w:r>
        <w:rPr>
          <w:rFonts w:ascii="Times New Roman" w:hAnsi="Times New Roman"/>
          <w:rtl w:val="0"/>
          <w:lang w:val="en-US"/>
        </w:rPr>
        <w:t>(</w:t>
      </w:r>
      <w:del w:id="178" w:date="2024-07-13T09:50:43Z" w:author="Douglas Campbell">
        <w:r>
          <w:rPr>
            <w:rFonts w:ascii="Times New Roman" w:hAnsi="Times New Roman"/>
            <w:rtl w:val="0"/>
            <w:lang w:val="en-US"/>
          </w:rPr>
          <w:delText xml:space="preserve">L232, </w:delText>
        </w:r>
      </w:del>
      <w:r>
        <w:rPr>
          <w:rFonts w:ascii="Times New Roman" w:hAnsi="Times New Roman"/>
          <w:rtl w:val="0"/>
          <w:lang w:val="en-US"/>
        </w:rPr>
        <w:t>L649-652).</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u w:val="single"/>
        </w:rPr>
      </w:pPr>
      <w:r>
        <w:rPr>
          <w:rFonts w:ascii="Times New Roman" w:hAnsi="Times New Roman"/>
          <w:u w:val="single"/>
          <w:rtl w:val="0"/>
          <w:lang w:val="en-US"/>
        </w:rPr>
        <w:t>Results</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Line 336-227. Fix grammar in this sentence. There were significant effects of all three independent variables on growth rates as well as significant interactions between variables.</w:t>
      </w:r>
      <w:r>
        <w:rPr>
          <w:rFonts w:ascii="Times New Roman" w:cs="Times New Roman" w:hAnsi="Times New Roman" w:eastAsia="Times New Roman"/>
        </w:rPr>
        <w:br w:type="textWrapping"/>
      </w:r>
      <w:r>
        <w:rPr>
          <w:rFonts w:ascii="Times New Roman" w:hAnsi="Times New Roman"/>
          <w:rtl w:val="0"/>
          <w:lang w:val="en-US"/>
        </w:rPr>
        <w:t xml:space="preserve">(these effects are all highly significant based on the p values in Table S2 that really should be provided as the p values are listed as zero </w:t>
      </w:r>
      <w:r>
        <w:rPr>
          <w:rFonts w:ascii="Times New Roman" w:hAnsi="Times New Roman" w:hint="default"/>
          <w:rtl w:val="0"/>
          <w:lang w:val="en-US"/>
        </w:rPr>
        <w:t>…</w:t>
      </w:r>
      <w:r>
        <w:rPr>
          <w:rFonts w:ascii="Times New Roman" w:hAnsi="Times New Roman"/>
          <w:rtl w:val="0"/>
          <w:lang w:val="en-US"/>
        </w:rPr>
        <w:t>this of course is not possible. Please fix Table S2 and elsewhere when p values are listed as &lt;0.000 (e.g. Table S1, Table S3</w:t>
      </w:r>
      <w:r>
        <w:rPr>
          <w:rFonts w:ascii="Times New Roman" w:hAnsi="Times New Roman" w:hint="default"/>
          <w:rtl w:val="0"/>
          <w:lang w:val="en-US"/>
        </w:rPr>
        <w:t>…</w:t>
      </w:r>
      <w:r>
        <w:rPr>
          <w:rFonts w:ascii="Times New Roman" w:hAnsi="Times New Roman"/>
          <w:rtl w:val="0"/>
        </w:rPr>
        <w:t>).</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w:t>
      </w:r>
      <w:del w:id="179" w:date="2024-07-13T09:50:58Z" w:author="Douglas Campbell">
        <w:r>
          <w:rPr>
            <w:rFonts w:ascii="Times New Roman" w:hAnsi="Times New Roman"/>
            <w:rtl w:val="0"/>
            <w:lang w:val="en-US"/>
          </w:rPr>
          <w:delText xml:space="preserve"> for this comment</w:delText>
        </w:r>
      </w:del>
      <w:r>
        <w:rPr>
          <w:rFonts w:ascii="Times New Roman" w:hAnsi="Times New Roman"/>
          <w:rtl w:val="0"/>
        </w:rPr>
        <w:t xml:space="preserve">. </w:t>
      </w:r>
      <w:r>
        <w:rPr>
          <w:rFonts w:ascii="Times New Roman" w:hAnsi="Times New Roman"/>
          <w:shd w:val="clear" w:color="auto" w:fill="ff00ff"/>
          <w:rtl w:val="0"/>
          <w:lang w:val="en-US"/>
        </w:rPr>
        <w:t>We fixed Tables in the Supplementary materials.</w:t>
      </w:r>
      <w:r>
        <w:rPr>
          <w:rFonts w:ascii="Times New Roman" w:hAnsi="Times New Roman"/>
          <w:rtl w:val="0"/>
        </w:rPr>
        <w:t xml:space="preserve"> </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Line 377. I would not refer to 2 of the 4 strains as </w:t>
      </w:r>
      <w:r>
        <w:rPr>
          <w:rFonts w:ascii="Times New Roman" w:hAnsi="Times New Roman" w:hint="default"/>
          <w:rtl w:val="0"/>
          <w:lang w:val="en-US"/>
        </w:rPr>
        <w:t>“</w:t>
      </w:r>
      <w:r>
        <w:rPr>
          <w:rFonts w:ascii="Times New Roman" w:hAnsi="Times New Roman"/>
          <w:rtl w:val="0"/>
          <w:lang w:val="en-US"/>
        </w:rPr>
        <w:t>exceptions</w:t>
      </w:r>
      <w:r>
        <w:rPr>
          <w:rFonts w:ascii="Times New Roman" w:hAnsi="Times New Roman" w:hint="default"/>
          <w:rtl w:val="0"/>
          <w:lang w:val="en-US"/>
        </w:rPr>
        <w:t>”</w:t>
      </w:r>
      <w:r>
        <w:rPr>
          <w:rFonts w:ascii="Times New Roman" w:hAnsi="Times New Roman"/>
          <w:rtl w:val="0"/>
          <w:lang w:val="en-US"/>
        </w:rPr>
        <w:t xml:space="preserve">. There would appear to be a lot of individual strain variation in many of these endpoints and given that only 2 PC rich and 2 PE strains this makes it hard to say what is the </w:t>
      </w:r>
      <w:r>
        <w:rPr>
          <w:rFonts w:ascii="Times New Roman" w:hAnsi="Times New Roman" w:hint="default"/>
          <w:rtl w:val="0"/>
          <w:lang w:val="en-US"/>
        </w:rPr>
        <w:t>“</w:t>
      </w:r>
      <w:r>
        <w:rPr>
          <w:rFonts w:ascii="Times New Roman" w:hAnsi="Times New Roman"/>
          <w:rtl w:val="0"/>
          <w:lang w:val="en-US"/>
        </w:rPr>
        <w:t>exception</w:t>
      </w:r>
      <w:r>
        <w:rPr>
          <w:rFonts w:ascii="Times New Roman" w:hAnsi="Times New Roman" w:hint="default"/>
          <w:rtl w:val="0"/>
          <w:lang w:val="en-US"/>
        </w:rPr>
        <w:t xml:space="preserve">” </w:t>
      </w:r>
      <w:r>
        <w:rPr>
          <w:rFonts w:ascii="Times New Roman" w:hAnsi="Times New Roman"/>
          <w:rtl w:val="0"/>
          <w:lang w:val="en-US"/>
        </w:rPr>
        <w:t xml:space="preserve">to more </w:t>
      </w:r>
      <w:r>
        <w:rPr>
          <w:rFonts w:ascii="Times New Roman" w:hAnsi="Times New Roman" w:hint="default"/>
          <w:rtl w:val="0"/>
          <w:lang w:val="en-US"/>
        </w:rPr>
        <w:t>“</w:t>
      </w:r>
      <w:r>
        <w:rPr>
          <w:rFonts w:ascii="Times New Roman" w:hAnsi="Times New Roman"/>
          <w:rtl w:val="0"/>
        </w:rPr>
        <w:t>normal</w:t>
      </w:r>
      <w:r>
        <w:rPr>
          <w:rFonts w:ascii="Times New Roman" w:hAnsi="Times New Roman" w:hint="default"/>
          <w:rtl w:val="0"/>
          <w:lang w:val="en-US"/>
        </w:rPr>
        <w:t>”</w:t>
      </w:r>
      <w:r>
        <w:rPr>
          <w:rFonts w:ascii="Times New Roman" w:hAnsi="Times New Roman"/>
          <w:rtl w:val="0"/>
          <w:lang w:val="en-US"/>
        </w:rPr>
        <w:t>/general results.</w:t>
      </w:r>
      <w:r>
        <w:rPr>
          <w:rFonts w:ascii="Times New Roman" w:cs="Times New Roman" w:hAnsi="Times New Roman" w:eastAsia="Times New Roman"/>
          <w:outline w:val="0"/>
          <w:color w:val="00b050"/>
          <w:u w:color="00b050"/>
          <w14:textFill>
            <w14:solidFill>
              <w14:srgbClr w14:val="00B050"/>
            </w14:solidFill>
          </w14:textFill>
        </w:rPr>
        <w:br w:type="textWrapping"/>
      </w: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w:t>
      </w:r>
      <w:del w:id="180" w:date="2024-07-13T09:51:09Z" w:author="Douglas Campbell">
        <w:r>
          <w:rPr>
            <w:rFonts w:ascii="Times New Roman" w:hAnsi="Times New Roman"/>
            <w:rtl w:val="0"/>
            <w:lang w:val="en-US"/>
          </w:rPr>
          <w:delText xml:space="preserve"> for this comment</w:delText>
        </w:r>
      </w:del>
      <w:r>
        <w:rPr>
          <w:rFonts w:ascii="Times New Roman" w:hAnsi="Times New Roman"/>
          <w:rtl w:val="0"/>
          <w:lang w:val="en-US"/>
        </w:rPr>
        <w:t xml:space="preserve">. We corrected this issue. </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u w:val="single"/>
          <w:rtl w:val="0"/>
          <w:lang w:val="en-US"/>
        </w:rPr>
        <w:t>Discussion</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Line 550-553 this is shown well in Fig 5. Cite figures within the paper rather than sup. material when possible.</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w:t>
      </w:r>
      <w:del w:id="181" w:date="2024-07-13T09:51:18Z" w:author="Douglas Campbell">
        <w:r>
          <w:rPr>
            <w:rFonts w:ascii="Times New Roman" w:hAnsi="Times New Roman"/>
            <w:rtl w:val="0"/>
            <w:lang w:val="en-US"/>
          </w:rPr>
          <w:delText xml:space="preserve"> for this comment</w:delText>
        </w:r>
      </w:del>
      <w:r>
        <w:rPr>
          <w:rFonts w:ascii="Times New Roman" w:hAnsi="Times New Roman"/>
          <w:rtl w:val="0"/>
        </w:rPr>
        <w:t xml:space="preserve">. </w:t>
      </w:r>
      <w:r>
        <w:rPr>
          <w:rFonts w:ascii="Times New Roman" w:hAnsi="Times New Roman"/>
          <w:rtl w:val="0"/>
          <w:lang w:val="en-US"/>
        </w:rPr>
        <w:t>We made corrections to the text (L573, L585, L609-610).</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Line 554-556. Yes, this is true and the notion that PE strains are somehow more typical of low light conditions is not a valid generalization. Observations that they may be better adapted for lower light may simply be a consequence of the light quality rather than the light quantity. I have not done a search but there are other studies comparing PE to PC strains with respect to high light requirements, no?</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 very much for your insightful comment, which helped us improve the manuscript. We added appropriate text to the Discussion</w:t>
      </w:r>
      <w:del w:id="182" w:date="2024-07-13T09:48:14Z" w:author="Douglas Campbell">
        <w:r>
          <w:rPr>
            <w:rFonts w:ascii="Times New Roman" w:hAnsi="Times New Roman"/>
            <w:rtl w:val="0"/>
            <w:lang w:val="en-US"/>
          </w:rPr>
          <w:delText xml:space="preserve"> section</w:delText>
        </w:r>
      </w:del>
      <w:r>
        <w:rPr>
          <w:rFonts w:ascii="Times New Roman" w:hAnsi="Times New Roman"/>
          <w:rtl w:val="0"/>
          <w:lang w:val="en-US"/>
        </w:rPr>
        <w:t xml:space="preserve"> (L579-582).</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 xml:space="preserve">Line 559. Yes, these growth rates are very high, particularly given the temperature of 22 </w:t>
      </w:r>
      <w:bookmarkStart w:name="_Hlk171684388" w:id="183"/>
      <w:r>
        <w:rPr>
          <w:rFonts w:ascii="Times New Roman" w:hAnsi="Times New Roman" w:hint="default"/>
          <w:rtl w:val="0"/>
          <w:lang w:val="en-US"/>
        </w:rPr>
        <w:t>°</w:t>
      </w:r>
      <w:bookmarkEnd w:id="183"/>
      <w:r>
        <w:rPr>
          <w:rFonts w:ascii="Times New Roman" w:hAnsi="Times New Roman"/>
          <w:rtl w:val="0"/>
          <w:lang w:val="en-US"/>
        </w:rPr>
        <w:t>C. When comparing to the lit. specify the temperature used in those growth experiments because at higher temp higher growth rates are typically seen. The references here to lit. studies should include the temperature at which max. growth rates measured.</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w:t>
      </w:r>
      <w:del w:id="184" w:date="2024-07-13T09:51:36Z" w:author="Douglas Campbell">
        <w:r>
          <w:rPr>
            <w:rFonts w:ascii="Times New Roman" w:hAnsi="Times New Roman"/>
            <w:rtl w:val="0"/>
            <w:lang w:val="en-US"/>
          </w:rPr>
          <w:delText xml:space="preserve"> for this helpful comment</w:delText>
        </w:r>
      </w:del>
      <w:r>
        <w:rPr>
          <w:rFonts w:ascii="Times New Roman" w:hAnsi="Times New Roman"/>
          <w:rtl w:val="0"/>
          <w:lang w:val="en-US"/>
        </w:rPr>
        <w:t>. We added the information about temperature to each example cited (L583-593).</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bookmarkStart w:name="_Hlk171633830" w:id="185"/>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9 figures is a bit much, but I like Fig 9. If a figure has to be moved to sup material, given the audience of typical audience of L&amp;O which may not be so interested in specifics of photo-physiology, perhaps Fig. 7 can be moved to sup. material.</w:t>
      </w:r>
      <w:bookmarkEnd w:id="185"/>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w:t>
      </w:r>
      <w:del w:id="186" w:date="2024-07-13T09:51:43Z" w:author="Douglas Campbell">
        <w:r>
          <w:rPr>
            <w:rFonts w:ascii="Times New Roman" w:hAnsi="Times New Roman"/>
            <w:rtl w:val="0"/>
            <w:lang w:val="en-US"/>
          </w:rPr>
          <w:delText xml:space="preserve"> for this comment</w:delText>
        </w:r>
      </w:del>
      <w:r>
        <w:rPr>
          <w:rFonts w:ascii="Times New Roman" w:hAnsi="Times New Roman"/>
          <w:rtl w:val="0"/>
        </w:rPr>
        <w:t xml:space="preserve">. </w:t>
      </w:r>
      <w:r>
        <w:rPr>
          <w:rFonts w:ascii="Times New Roman" w:hAnsi="Times New Roman"/>
          <w:rtl w:val="0"/>
          <w:lang w:val="en-US"/>
        </w:rPr>
        <w:t xml:space="preserve">We understand the Reviewer's concern. However, we believe that both Figure 7 and Figure 9 are </w:t>
      </w:r>
      <w:ins w:id="187" w:date="2024-07-13T09:51:47Z" w:author="Douglas Campbell">
        <w:r>
          <w:rPr>
            <w:rFonts w:ascii="Times New Roman" w:hAnsi="Times New Roman"/>
            <w:rtl w:val="0"/>
            <w:lang w:val="en-US"/>
          </w:rPr>
          <w:t xml:space="preserve">both </w:t>
        </w:r>
      </w:ins>
      <w:r>
        <w:rPr>
          <w:rFonts w:ascii="Times New Roman" w:hAnsi="Times New Roman"/>
          <w:rtl w:val="0"/>
          <w:lang w:val="en-US"/>
        </w:rPr>
        <w:t>needed in this manuscript</w:t>
      </w:r>
      <w:ins w:id="188" w:date="2024-07-13T09:52:43Z" w:author="Douglas Campbell">
        <w:r>
          <w:rPr>
            <w:rFonts w:ascii="Times New Roman" w:hAnsi="Times New Roman"/>
            <w:rtl w:val="0"/>
            <w:lang w:val="en-US"/>
          </w:rPr>
          <w:t>, since the combination of high resolution growth measurements, with functional evaluations, is not common</w:t>
        </w:r>
      </w:ins>
      <w:r>
        <w:rPr>
          <w:rFonts w:ascii="Times New Roman" w:hAnsi="Times New Roman"/>
          <w:rtl w:val="0"/>
          <w:lang w:val="en-US"/>
        </w:rPr>
        <w:t>. Thus, w</w:t>
      </w:r>
      <w:r>
        <w:rPr>
          <w:rFonts w:ascii="Times New Roman" w:hAnsi="Times New Roman"/>
          <w:rtl w:val="0"/>
        </w:rPr>
        <w:t xml:space="preserve">e </w:t>
      </w:r>
      <w:del w:id="189" w:date="2024-07-13T09:51:53Z" w:author="Douglas Campbell">
        <w:r>
          <w:rPr>
            <w:rFonts w:ascii="Times New Roman" w:hAnsi="Times New Roman"/>
            <w:rtl w:val="0"/>
            <w:lang w:val="en-US"/>
          </w:rPr>
          <w:delText xml:space="preserve">would like </w:delText>
        </w:r>
      </w:del>
      <w:ins w:id="190" w:date="2024-07-13T09:51:55Z" w:author="Douglas Campbell">
        <w:r>
          <w:rPr>
            <w:rFonts w:ascii="Times New Roman" w:hAnsi="Times New Roman"/>
            <w:rtl w:val="0"/>
            <w:lang w:val="en-US"/>
          </w:rPr>
          <w:t xml:space="preserve">prefer </w:t>
        </w:r>
      </w:ins>
      <w:r>
        <w:rPr>
          <w:rFonts w:ascii="Times New Roman" w:hAnsi="Times New Roman"/>
          <w:rtl w:val="0"/>
          <w:lang w:val="en-US"/>
        </w:rPr>
        <w:t>to leave the current layout and number of figures</w:t>
      </w:r>
      <w:ins w:id="191" w:date="2024-07-13T09:51:58Z" w:author="Douglas Campbell">
        <w:r>
          <w:rPr>
            <w:rFonts w:ascii="Times New Roman" w:hAnsi="Times New Roman"/>
            <w:rtl w:val="0"/>
            <w:lang w:val="en-US"/>
          </w:rPr>
          <w:t>,</w:t>
        </w:r>
      </w:ins>
      <w:r>
        <w:rPr>
          <w:rFonts w:ascii="Times New Roman" w:hAnsi="Times New Roman"/>
          <w:rtl w:val="0"/>
          <w:lang w:val="en-US"/>
        </w:rPr>
        <w:t xml:space="preserve"> as we believe that they form a logical whole. However, if </w:t>
      </w:r>
      <w:del w:id="192" w:date="2024-07-13T09:52:05Z" w:author="Douglas Campbell">
        <w:r>
          <w:rPr>
            <w:rFonts w:ascii="Times New Roman" w:hAnsi="Times New Roman"/>
            <w:rtl w:val="0"/>
            <w:lang w:val="en-US"/>
          </w:rPr>
          <w:delText>you really insist</w:delText>
        </w:r>
      </w:del>
      <w:ins w:id="193" w:date="2024-07-13T09:52:06Z" w:author="Douglas Campbell">
        <w:r>
          <w:rPr>
            <w:rFonts w:ascii="Times New Roman" w:hAnsi="Times New Roman"/>
            <w:rtl w:val="0"/>
            <w:lang w:val="en-US"/>
          </w:rPr>
          <w:t>necessary</w:t>
        </w:r>
      </w:ins>
      <w:r>
        <w:rPr>
          <w:rFonts w:ascii="Times New Roman" w:hAnsi="Times New Roman"/>
          <w:rtl w:val="0"/>
          <w:lang w:val="en-US"/>
        </w:rPr>
        <w:t xml:space="preserve">, </w:t>
      </w:r>
      <w:del w:id="194" w:date="2024-07-13T09:52:11Z" w:author="Douglas Campbell">
        <w:r>
          <w:rPr>
            <w:rFonts w:ascii="Times New Roman" w:hAnsi="Times New Roman"/>
            <w:rtl w:val="0"/>
            <w:lang w:val="en-US"/>
          </w:rPr>
          <w:delText xml:space="preserve">then </w:delText>
        </w:r>
      </w:del>
      <w:r>
        <w:rPr>
          <w:rFonts w:ascii="Times New Roman" w:hAnsi="Times New Roman"/>
          <w:rtl w:val="0"/>
          <w:lang w:val="en-US"/>
        </w:rPr>
        <w:t>we will move Fig. 7 to the Supplement.</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u w:val="single"/>
        </w:rPr>
      </w:pPr>
      <w:r>
        <w:rPr>
          <w:rFonts w:ascii="Times New Roman" w:hAnsi="Times New Roman"/>
          <w:u w:val="single"/>
          <w:rtl w:val="0"/>
          <w:lang w:val="fr-FR"/>
        </w:rPr>
        <w:t>Figures/Tables</w:t>
      </w: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p>
    <w:p>
      <w:pPr>
        <w:pStyle w:val="Body"/>
        <w:spacing w:after="0"/>
        <w:jc w:val="both"/>
        <w:rPr>
          <w:rFonts w:ascii="Times New Roman" w:cs="Times New Roman" w:hAnsi="Times New Roman" w:eastAsia="Times New Roman"/>
        </w:rPr>
      </w:pPr>
      <w:r>
        <w:rPr>
          <w:rFonts w:ascii="Times New Roman" w:hAnsi="Times New Roman"/>
          <w:rtl w:val="0"/>
          <w:lang w:val="en-US"/>
        </w:rPr>
        <w:t>Several are mentioned above. But in addition</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Fig.1 include in legend light regime used (photoperiod in particular)</w:t>
      </w:r>
      <w:r>
        <w:rPr>
          <w:rFonts w:ascii="Times New Roman" w:cs="Times New Roman" w:hAnsi="Times New Roman" w:eastAsia="Times New Roman"/>
        </w:rPr>
        <w:br w:type="textWrapping"/>
      </w: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 xml:space="preserve">Thank you. We corrected this issue. </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outline w:val="0"/>
          <w:color w:val="00b050"/>
          <w:u w:color="00b050"/>
          <w14:textFill>
            <w14:solidFill>
              <w14:srgbClr w14:val="00B050"/>
            </w14:solidFill>
          </w14:textFill>
        </w:rPr>
      </w:pPr>
      <w:r>
        <w:rPr>
          <w:rFonts w:ascii="Times New Roman" w:hAnsi="Times New Roman"/>
          <w:outline w:val="0"/>
          <w:color w:val="00b050"/>
          <w:u w:color="00b050"/>
          <w:rtl w:val="0"/>
          <w:lang w:val="en-US"/>
          <w14:textFill>
            <w14:solidFill>
              <w14:srgbClr w14:val="00B050"/>
            </w14:solidFill>
          </w14:textFill>
        </w:rPr>
        <w:t xml:space="preserve">Comment: </w:t>
      </w:r>
      <w:r>
        <w:rPr>
          <w:rFonts w:ascii="Times New Roman" w:hAnsi="Times New Roman"/>
          <w:rtl w:val="0"/>
          <w:lang w:val="en-US"/>
        </w:rPr>
        <w:t>Fix the p values of 0 in the tables S1 etc.,,,</w:t>
      </w:r>
    </w:p>
    <w:p>
      <w:pPr>
        <w:pStyle w:val="Body"/>
        <w:spacing w:after="0"/>
        <w:jc w:val="both"/>
        <w:rPr>
          <w:rFonts w:ascii="Times New Roman" w:cs="Times New Roman" w:hAnsi="Times New Roman" w:eastAsia="Times New Roman"/>
        </w:rPr>
      </w:pPr>
      <w:r>
        <w:rPr>
          <w:rFonts w:ascii="Times New Roman" w:hAnsi="Times New Roman"/>
          <w:outline w:val="0"/>
          <w:color w:val="00b050"/>
          <w:u w:color="00b050"/>
          <w:rtl w:val="0"/>
          <w:lang w:val="en-US"/>
          <w14:textFill>
            <w14:solidFill>
              <w14:srgbClr w14:val="00B050"/>
            </w14:solidFill>
          </w14:textFill>
        </w:rPr>
        <w:t xml:space="preserve">Response: </w:t>
      </w:r>
      <w:r>
        <w:rPr>
          <w:rFonts w:ascii="Times New Roman" w:hAnsi="Times New Roman"/>
          <w:rtl w:val="0"/>
          <w:lang w:val="en-US"/>
        </w:rPr>
        <w:t>Thank you</w:t>
      </w:r>
      <w:del w:id="195" w:date="2024-07-13T09:52:49Z" w:author="Douglas Campbell">
        <w:r>
          <w:rPr>
            <w:rFonts w:ascii="Times New Roman" w:hAnsi="Times New Roman"/>
            <w:rtl w:val="0"/>
            <w:lang w:val="en-US"/>
          </w:rPr>
          <w:delText xml:space="preserve"> for this comment.</w:delText>
        </w:r>
      </w:del>
      <w:r>
        <w:rPr>
          <w:rFonts w:ascii="Times New Roman" w:hAnsi="Times New Roman"/>
          <w:rtl w:val="0"/>
        </w:rPr>
        <w:t xml:space="preserve"> </w:t>
      </w:r>
      <w:r>
        <w:rPr>
          <w:rFonts w:ascii="Times New Roman" w:hAnsi="Times New Roman"/>
          <w:shd w:val="clear" w:color="auto" w:fill="ff00ff"/>
          <w:rtl w:val="0"/>
          <w:lang w:val="en-US"/>
        </w:rPr>
        <w:t>We corrected Tables in the Supplementary materials.</w:t>
      </w:r>
      <w:r>
        <w:rPr>
          <w:rFonts w:ascii="Times New Roman" w:hAnsi="Times New Roman"/>
          <w:rtl w:val="0"/>
        </w:rPr>
        <w:t xml:space="preserve"> </w:t>
      </w:r>
    </w:p>
    <w:p>
      <w:pPr>
        <w:pStyle w:val="Body"/>
        <w:spacing w:after="0"/>
        <w:jc w:val="both"/>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